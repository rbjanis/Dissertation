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FB606" w14:textId="264388A0" w:rsidR="00776C41" w:rsidRDefault="00776C41" w:rsidP="003A2531">
      <w:pPr>
        <w:jc w:val="center"/>
        <w:rPr>
          <w:rFonts w:ascii="Times New Roman" w:hAnsi="Times New Roman" w:cs="Times New Roman"/>
          <w:b/>
        </w:rPr>
      </w:pPr>
      <w:r>
        <w:rPr>
          <w:rFonts w:ascii="Times New Roman" w:hAnsi="Times New Roman" w:cs="Times New Roman"/>
          <w:b/>
        </w:rPr>
        <w:t>Background</w:t>
      </w:r>
    </w:p>
    <w:p w14:paraId="2D0B4A78" w14:textId="6D0BD63E" w:rsidR="005B7225" w:rsidRPr="005B7225" w:rsidRDefault="005B7225" w:rsidP="00507B2C">
      <w:pPr>
        <w:ind w:firstLine="720"/>
        <w:rPr>
          <w:rFonts w:ascii="Times New Roman" w:hAnsi="Times New Roman" w:cs="Times New Roman"/>
        </w:rPr>
      </w:pPr>
      <w:r w:rsidRPr="005B7225">
        <w:rPr>
          <w:rFonts w:ascii="Times New Roman" w:hAnsi="Times New Roman" w:cs="Times New Roman"/>
        </w:rPr>
        <w:t xml:space="preserve">While there is evidence that psychotherapy is effective for a majority of people, research consistently shows that </w:t>
      </w:r>
      <w:r w:rsidR="00250515">
        <w:rPr>
          <w:rFonts w:ascii="Times New Roman" w:hAnsi="Times New Roman" w:cs="Times New Roman"/>
        </w:rPr>
        <w:t>some</w:t>
      </w:r>
      <w:r w:rsidRPr="005B7225">
        <w:rPr>
          <w:rFonts w:ascii="Times New Roman" w:hAnsi="Times New Roman" w:cs="Times New Roman"/>
        </w:rPr>
        <w:t xml:space="preserve"> people do not achieve positive outcomes over the course of treatment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{"citationItems":[{"id":"ITEM-1","itemData":{"abstract":"The results of the development of expected recovery curves for an empirically driven patient profiling system are presented. Patients undergoing a course of psychotherapy (N = 11 492) repeatedly took theOutcome Questionnaire-45 (OQ-45).Scores across all patientswere combined into an aggregate dataset for use in generating expected recovery curves based on severity of symptoms at intake. SAS PROC MIXED was used to create a mixed linear model of recovery curves based on OQ-45 scores across sessions and the log transformation of session number. Mean estimates were established for each session from one to 20. Tolerance intervals were then created around each estimated mean score. Expected recovery curves were combined with tolerance intervals to create an early warning system capable of identifying patients whose slow progress suggests that theymight be expected tohave anegative therapyoutcome(terminate treatment prior to obtaining a clinically significant benefit). Current efforts toestablish a systematic quality improvement procedure using these curves are discussed. Charts of expected recovery values are plotted, and a straightforward system of patient profiling, early identification of treatment failures, and feedback to clinicians is described.","author":[{"dropping-particle":"","family":"Finch","given":"Arthur E","non-dropping-particle":"","parse-names":false,"suffix":""},{"dropping-particle":"","family":"Lambert","given":"Michael J","non-dropping-particle":"","parse-names":false,"suffix":""},{"dropping-particle":"","family":"Schaalje","given":"Bruce G","non-dropping-particle":"","parse-names":false,"suffix":""}],"container-title":"Clinical Psychology and Psychotherapy","id":"ITEM-1","issue":"8","issued":{"date-parts":[["2001"]]},"note":"Howard (1996) used a 25% cut off instead of 10%, but doesn't give a clear rationale for why","page":"231-242","title":"Psychotherapy Quality Control: The Statistical Generation of Expected Recovery Curves for Integration into an Early Warning System","type":"article-journal","volume":"242"},"uris":["http://www.mendeley.com/documents/?uuid=1febad11-39ec-4c75-b17b-897f638403c9"]}],"mendeley":{"formattedCitation":"(Finch, Lambert, &amp; Schaalje, 2001)","plainTextFormattedCitation":"(Finch, Lambert, &amp; Schaalje, 2001)","previouslyFormattedCitation":"(Finch, Lambert, &amp; Schaalje, 2001)"},"properties":{"noteIndex":0},"schema":"https://github.com/citation-style-language/schema/raw/master/csl-citation.json"}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(Finch, Lambert, &amp; Schaalje, 2001)</w:t>
      </w:r>
      <w:r w:rsidRPr="005B7225">
        <w:rPr>
          <w:rFonts w:ascii="Times New Roman" w:hAnsi="Times New Roman" w:cs="Times New Roman"/>
        </w:rPr>
        <w:fldChar w:fldCharType="end"/>
      </w:r>
      <w:r w:rsidRPr="005B7225">
        <w:rPr>
          <w:rFonts w:ascii="Times New Roman" w:hAnsi="Times New Roman" w:cs="Times New Roman"/>
        </w:rPr>
        <w:t xml:space="preserve">. Studies have estimated that 30-50% of clients fail to respond to treatment, with 5-10% of clients </w:t>
      </w:r>
      <w:r w:rsidR="00940C27">
        <w:rPr>
          <w:rFonts w:ascii="Times New Roman" w:hAnsi="Times New Roman" w:cs="Times New Roman"/>
        </w:rPr>
        <w:t>deteriorating, or reliably</w:t>
      </w:r>
      <w:r w:rsidRPr="005B7225">
        <w:rPr>
          <w:rFonts w:ascii="Times New Roman" w:hAnsi="Times New Roman" w:cs="Times New Roman"/>
        </w:rPr>
        <w:t xml:space="preserve"> worsening</w:t>
      </w:r>
      <w:r w:rsidR="00940C27">
        <w:rPr>
          <w:rFonts w:ascii="Times New Roman" w:hAnsi="Times New Roman" w:cs="Times New Roman"/>
        </w:rPr>
        <w:t>,</w:t>
      </w:r>
      <w:r w:rsidRPr="005B7225">
        <w:rPr>
          <w:rFonts w:ascii="Times New Roman" w:hAnsi="Times New Roman" w:cs="Times New Roman"/>
        </w:rPr>
        <w:t xml:space="preserve"> during treatment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{"citationItems":[{"id":"ITEM-1","itemData":{"author":[{"dropping-particle":"","family":"Lambert","given":"Michael J","non-dropping-particle":"","parse-names":false,"suffix":""},{"dropping-particle":"","family":"Ogles","given":"Benjamin M","non-dropping-particle":"","parse-names":false,"suffix":""}],"container-title":"Bergin and Garfields’ Handbook of Psychotherapy and Behavior Change","edition":"5","id":"ITEM-1","issued":{"date-parts":[["2004"]]},"publisher":"Wiley","publisher-place":"New York","title":"The efficacy and effectiveness of psychotherapy","type":"chapter"},"uris":["http://www.mendeley.com/documents/?uuid=8db671b6-b5c0-4440-b083-99de892be068"]}],"mendeley":{"formattedCitation":"(Lambert &amp; Ogles, 2004)","plainTextFormattedCitation":"(Lambert &amp; Ogles, 2004)","previouslyFormattedCitation":"(Lambert &amp; Ogles, 2004)"},"properties":{"noteIndex":0},"schema":"https://github.com/citation-style-language/schema/raw/master/csl-citation.json"}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(Lambert &amp; Ogles, 2004)</w:t>
      </w:r>
      <w:r w:rsidRPr="005B7225">
        <w:rPr>
          <w:rFonts w:ascii="Times New Roman" w:hAnsi="Times New Roman" w:cs="Times New Roman"/>
        </w:rPr>
        <w:fldChar w:fldCharType="end"/>
      </w:r>
      <w:r w:rsidRPr="005B7225">
        <w:rPr>
          <w:rFonts w:ascii="Times New Roman" w:hAnsi="Times New Roman" w:cs="Times New Roman"/>
        </w:rPr>
        <w:t xml:space="preserve">. Further, clinicians </w:t>
      </w:r>
      <w:r w:rsidR="00977DF7">
        <w:rPr>
          <w:rFonts w:ascii="Times New Roman" w:hAnsi="Times New Roman" w:cs="Times New Roman"/>
        </w:rPr>
        <w:t xml:space="preserve">overestimate the change they are inducing in their clients </w:t>
      </w:r>
      <w:r w:rsidR="00977DF7">
        <w:rPr>
          <w:rFonts w:ascii="Times New Roman" w:hAnsi="Times New Roman" w:cs="Times New Roman"/>
        </w:rPr>
        <w:fldChar w:fldCharType="begin" w:fldLock="1"/>
      </w:r>
      <w:r w:rsidR="0044149A">
        <w:rPr>
          <w:rFonts w:ascii="Times New Roman" w:hAnsi="Times New Roman" w:cs="Times New Roman"/>
        </w:rPr>
        <w:instrText>ADDIN CSL_CITATION {"citationItems":[{"id":"ITEM-1","itemData":{"DOI":"10.2466/02.07.17.PR0.110.2.639-644","ISSN":"00332941","abstract":"—Previous research has consistently found self-assessment bias (an overly positive assessment of personal performance) to be present in a wide va-riety of work situations. The present investigation extended this area of research with a multi-disciplinary sample of mental health professionals. Respondents were asked to: (a) compare their own overall clinical skills and performance to others in their profession, and (b) indicate the percentage of their clients who improved, remained the same, or deteriorated as a result of treatment with them. Results in-dicated that 25% of mental health professionals viewed their skill to be at the 90th percentile when compared to their peers, and none viewed themselves as below average. Further, when compared to the published literature, clinicians tended to overestimate their rates of client improvement and underestimate their rates of cli-ent deterioration. The implications of this self-assessment bias for improvement of psychotherapy outcomes are discussed. In a classic study conducted at the General Electric Company, Meyer (1980) asked engineers to self-assess their performance compared to other engineers with similar jobs and salaries. The average engineer rated his performance to be at the 78th percentile compared to peers. Of the 92 en-gineers studied, only two placed themselves below the 50th percentile. Since this study, similar results have been found in a variety of areas of performance from driving skills to medical practice, suggesting that it is common to think of ourselves as somewhat remarkable compared to oth-ers (Dunning, Heath, &amp; Suls, 2004). A consistent finding in this literature is not only that individuals see themselves as more able than statistically probable, but that their self-judgments surpass their ability (Elaad, 2003). Various reasons for the presence of self-perception bias have been of-fered. Regardless of the reason for bias and the possibility that bias may have positive consequences under some circumstances, Dunning, et al. (2004) concluded that self-assessments of skill, expertise, and knowledge are likely to be inaccurate, and ways to repair these flawed self-assess-ments should be considered. This conclusion has implications for the practice of psychotherapy. Hansen, Lambert, and Forman (2002) reported 1","author":[{"dropping-particle":"","family":"Walfish","given":"Steven","non-dropping-particle":"","parse-names":false,"suffix":""},{"dropping-particle":"","family":"McAlister","given":"Brian","non-dropping-particle":"","parse-names":false,"suffix":""},{"dropping-particle":"","family":"O'donnell","given":"Paul","non-dropping-particle":"","parse-names":false,"suffix":""},{"dropping-particle":"","family":"Lambert","given":"Michael J.","non-dropping-particle":"","parse-names":false,"suffix":""}],"container-title":"Psychological Reports","id":"ITEM-1","issue":"2","issued":{"date-parts":[["2012"]]},"page":"639-644","title":"An investigation of self-assessment bias in mental health Providers","type":"article-journal","volume":"110"},"uris":["http://www.mendeley.com/documents/?uuid=92e34f68-8c5b-485c-b9dd-a26897beb17e"]}],"mendeley":{"formattedCitation":"(Walfish, McAlister, O’donnell, &amp; Lambert, 2012)","plainTextFormattedCitation":"(Walfish, McAlister, O’donnell, &amp; Lambert, 2012)","previouslyFormattedCitation":"(Walfish, McAlister, O’donnell, &amp; Lambert, 2012)"},"properties":{"noteIndex":0},"schema":"https://github.com/citation-style-language/schema/raw/master/csl-citation.json"}</w:instrText>
      </w:r>
      <w:r w:rsidR="00977DF7">
        <w:rPr>
          <w:rFonts w:ascii="Times New Roman" w:hAnsi="Times New Roman" w:cs="Times New Roman"/>
        </w:rPr>
        <w:fldChar w:fldCharType="separate"/>
      </w:r>
      <w:r w:rsidR="00977DF7" w:rsidRPr="00977DF7">
        <w:rPr>
          <w:rFonts w:ascii="Times New Roman" w:hAnsi="Times New Roman" w:cs="Times New Roman"/>
          <w:noProof/>
        </w:rPr>
        <w:t>(Walfish, McAlister, O’donnell, &amp; Lambert, 2012)</w:t>
      </w:r>
      <w:r w:rsidR="00977DF7">
        <w:rPr>
          <w:rFonts w:ascii="Times New Roman" w:hAnsi="Times New Roman" w:cs="Times New Roman"/>
        </w:rPr>
        <w:fldChar w:fldCharType="end"/>
      </w:r>
      <w:r w:rsidR="00977DF7">
        <w:rPr>
          <w:rFonts w:ascii="Times New Roman" w:hAnsi="Times New Roman" w:cs="Times New Roman"/>
        </w:rPr>
        <w:t xml:space="preserve">, </w:t>
      </w:r>
      <w:r w:rsidRPr="005B7225">
        <w:rPr>
          <w:rFonts w:ascii="Times New Roman" w:hAnsi="Times New Roman" w:cs="Times New Roman"/>
        </w:rPr>
        <w:t>consistently fail</w:t>
      </w:r>
      <w:r w:rsidR="00977DF7">
        <w:rPr>
          <w:rFonts w:ascii="Times New Roman" w:hAnsi="Times New Roman" w:cs="Times New Roman"/>
        </w:rPr>
        <w:t>ing</w:t>
      </w:r>
      <w:r w:rsidRPr="005B7225">
        <w:rPr>
          <w:rFonts w:ascii="Times New Roman" w:hAnsi="Times New Roman" w:cs="Times New Roman"/>
        </w:rPr>
        <w:t xml:space="preserve"> to predict negative outcomes in </w:t>
      </w:r>
      <w:r w:rsidR="00250515">
        <w:rPr>
          <w:rFonts w:ascii="Times New Roman" w:hAnsi="Times New Roman" w:cs="Times New Roman"/>
        </w:rPr>
        <w:t>their own</w:t>
      </w:r>
      <w:r w:rsidRPr="005B7225">
        <w:rPr>
          <w:rFonts w:ascii="Times New Roman" w:hAnsi="Times New Roman" w:cs="Times New Roman"/>
        </w:rPr>
        <w:t xml:space="preserve"> clients and underestim</w:t>
      </w:r>
      <w:r w:rsidR="00977DF7">
        <w:rPr>
          <w:rFonts w:ascii="Times New Roman" w:hAnsi="Times New Roman" w:cs="Times New Roman"/>
        </w:rPr>
        <w:t>ating</w:t>
      </w:r>
      <w:r w:rsidRPr="005B7225">
        <w:rPr>
          <w:rFonts w:ascii="Times New Roman" w:hAnsi="Times New Roman" w:cs="Times New Roman"/>
        </w:rPr>
        <w:t xml:space="preserve"> the incidence of negative outcomes in general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{"citationItems":[{"id":"ITEM-1","itemData":{"DOI":"10.1002/jclp.20108","ISSN":"0021-9762","PMID":"15609357","abstract":"Many branches of medicine rely heavily on lab tests to monitor client treatment response and use this information to modify their treatment. By contrast, those who offer psychological interventions seldom rely on formal assessments (lab tests) to monitor their clients' response to treatment. Data are presented that demonstrate that clinicians rarely accurately predict who will not benefit from psychotherapy. This finding is contrasted with the use of a questionnaire (lab test data) and decision rules on the basis of a client's expected progress. Results have indicated that formal methods of monitoring were able to identify 100% of the patients whose condition had deteriorated at termination, and 85% by the time they had attended three treatment sessions. Practitioners are encouraged to consider formal methods of identifying the deteriorating client.","author":[{"dropping-particle":"","family":"Hannan","given":"Corinne","non-dropping-particle":"","parse-names":false,"suffix":""},{"dropping-particle":"","family":"Lambert","given":"Michael J","non-dropping-particle":"","parse-names":false,"suffix":""},{"dropping-particle":"","family":"Harmon","given":"Cory","non-dropping-particle":"","parse-names":false,"suffix":""},{"dropping-particle":"","family":"Nielsen","given":"Stevan Lars","non-dropping-particle":"","parse-names":false,"suffix":""},{"dropping-particle":"","family":"Smart","given":"David W","non-dropping-particle":"","parse-names":false,"suffix":""},{"dropping-particle":"","family":"Shimokawa","given":"Kenichi","non-dropping-particle":"","parse-names":false,"suffix":""},{"dropping-particle":"","family":"Sutton","given":"Scott W","non-dropping-particle":"","parse-names":false,"suffix":""}],"container-title":"Journal of clinical psychology","id":"ITEM-1","issue":"2","issued":{"date-parts":[["2005","2"]]},"note":"Therapists can't predict outcome","page":"155-163","title":"A lab test and algorithms for identifying clients at risk for treatment failure","type":"article-journal","volume":"61"},"uris":["http://www.mendeley.com/documents/?uuid=bc45e44d-22a7-43ef-8b87-b82c939aa548"]}],"mendeley":{"formattedCitation":"(Hannan et al., 2005)","plainTextFormattedCitation":"(Hannan et al., 2005)","previouslyFormattedCitation":"(Hannan et al., 2005)"},"properties":{"noteIndex":0},"schema":"https://github.com/citation-style-language/schema/raw/master/csl-citation.json"}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(Hannan et al., 2005)</w:t>
      </w:r>
      <w:r w:rsidRPr="005B7225">
        <w:rPr>
          <w:rFonts w:ascii="Times New Roman" w:hAnsi="Times New Roman" w:cs="Times New Roman"/>
        </w:rPr>
        <w:fldChar w:fldCharType="end"/>
      </w:r>
      <w:r w:rsidRPr="005B7225">
        <w:rPr>
          <w:rFonts w:ascii="Times New Roman" w:hAnsi="Times New Roman" w:cs="Times New Roman"/>
        </w:rPr>
        <w:t>.</w:t>
      </w:r>
    </w:p>
    <w:p w14:paraId="1169ABE7" w14:textId="120ABECA" w:rsidR="00351733" w:rsidRDefault="005B7225" w:rsidP="00E32065">
      <w:pPr>
        <w:ind w:firstLine="720"/>
        <w:rPr>
          <w:rFonts w:ascii="Times New Roman" w:hAnsi="Times New Roman" w:cs="Times New Roman"/>
        </w:rPr>
      </w:pPr>
      <w:r>
        <w:rPr>
          <w:rFonts w:ascii="Times New Roman" w:hAnsi="Times New Roman" w:cs="Times New Roman"/>
        </w:rPr>
        <w:t xml:space="preserve">Routine outcome monitoring (ROM) aims to address this clinician blind spot </w:t>
      </w:r>
      <w:r w:rsidR="00B75FC2">
        <w:rPr>
          <w:rFonts w:ascii="Times New Roman" w:hAnsi="Times New Roman" w:cs="Times New Roman"/>
        </w:rPr>
        <w:t xml:space="preserve">and reduce negative outcomes </w:t>
      </w:r>
      <w:r>
        <w:rPr>
          <w:rFonts w:ascii="Times New Roman" w:hAnsi="Times New Roman" w:cs="Times New Roman"/>
        </w:rPr>
        <w:t>by capturing client progress at regular intervals throughout treatment, ideally at every session</w:t>
      </w:r>
      <w:r w:rsidR="00977DF7">
        <w:rPr>
          <w:rFonts w:ascii="Times New Roman" w:hAnsi="Times New Roman" w:cs="Times New Roman"/>
        </w:rPr>
        <w:t>, and providing that information back to the treating clinician</w:t>
      </w:r>
      <w:r w:rsidR="00097356">
        <w:rPr>
          <w:rFonts w:ascii="Times New Roman" w:hAnsi="Times New Roman" w:cs="Times New Roman"/>
        </w:rPr>
        <w:t xml:space="preserve"> in real-time</w:t>
      </w:r>
      <w:r w:rsidR="00C7454F">
        <w:rPr>
          <w:rFonts w:ascii="Times New Roman" w:hAnsi="Times New Roman" w:cs="Times New Roman"/>
        </w:rPr>
        <w:t xml:space="preserve">, allowing </w:t>
      </w:r>
      <w:r w:rsidR="00F83767">
        <w:rPr>
          <w:rFonts w:ascii="Times New Roman" w:hAnsi="Times New Roman" w:cs="Times New Roman"/>
        </w:rPr>
        <w:t>the clinician to adjust treatment if indicated</w:t>
      </w:r>
      <w:r>
        <w:rPr>
          <w:rFonts w:ascii="Times New Roman" w:hAnsi="Times New Roman" w:cs="Times New Roman"/>
        </w:rPr>
        <w:t xml:space="preserve">. Building on this, patient-focused research uses ROM data from past clients to model average </w:t>
      </w:r>
      <w:r w:rsidR="00977DF7">
        <w:rPr>
          <w:rFonts w:ascii="Times New Roman" w:hAnsi="Times New Roman" w:cs="Times New Roman"/>
        </w:rPr>
        <w:t xml:space="preserve">client </w:t>
      </w:r>
      <w:r w:rsidRPr="005B7225">
        <w:rPr>
          <w:rFonts w:ascii="Times New Roman" w:hAnsi="Times New Roman" w:cs="Times New Roman"/>
        </w:rPr>
        <w:t xml:space="preserve">change </w:t>
      </w:r>
      <w:r>
        <w:rPr>
          <w:rFonts w:ascii="Times New Roman" w:hAnsi="Times New Roman" w:cs="Times New Roman"/>
        </w:rPr>
        <w:t xml:space="preserve">trajectories </w:t>
      </w:r>
      <w:r w:rsidRPr="005B7225">
        <w:rPr>
          <w:rFonts w:ascii="Times New Roman" w:hAnsi="Times New Roman" w:cs="Times New Roman"/>
        </w:rPr>
        <w:t>over the course of treatment</w:t>
      </w:r>
      <w:r>
        <w:rPr>
          <w:rFonts w:ascii="Times New Roman" w:hAnsi="Times New Roman" w:cs="Times New Roman"/>
        </w:rPr>
        <w:t>, often</w:t>
      </w:r>
      <w:r w:rsidRPr="005B7225">
        <w:rPr>
          <w:rFonts w:ascii="Times New Roman" w:hAnsi="Times New Roman" w:cs="Times New Roman"/>
        </w:rPr>
        <w:t xml:space="preserve"> </w:t>
      </w:r>
      <w:r>
        <w:rPr>
          <w:rFonts w:ascii="Times New Roman" w:hAnsi="Times New Roman" w:cs="Times New Roman"/>
        </w:rPr>
        <w:t xml:space="preserve">stratified by </w:t>
      </w:r>
      <w:r w:rsidR="00C14822">
        <w:rPr>
          <w:rFonts w:ascii="Times New Roman" w:hAnsi="Times New Roman" w:cs="Times New Roman"/>
        </w:rPr>
        <w:t xml:space="preserve">initial distress and other </w:t>
      </w:r>
      <w:r>
        <w:rPr>
          <w:rFonts w:ascii="Times New Roman" w:hAnsi="Times New Roman" w:cs="Times New Roman"/>
        </w:rPr>
        <w:t>client</w:t>
      </w:r>
      <w:r w:rsidRPr="005B7225">
        <w:rPr>
          <w:rFonts w:ascii="Times New Roman" w:hAnsi="Times New Roman" w:cs="Times New Roman"/>
        </w:rPr>
        <w:t xml:space="preserve"> characteristics at intake</w:t>
      </w:r>
      <w:r>
        <w:rPr>
          <w:rFonts w:ascii="Times New Roman" w:hAnsi="Times New Roman" w:cs="Times New Roman"/>
        </w:rPr>
        <w:t xml:space="preserve">. </w:t>
      </w:r>
      <w:r w:rsidR="00C14822">
        <w:rPr>
          <w:rFonts w:ascii="Times New Roman" w:hAnsi="Times New Roman" w:cs="Times New Roman"/>
        </w:rPr>
        <w:t xml:space="preserve">A client’s actual change during treatment is compared to </w:t>
      </w:r>
      <w:r w:rsidR="00250515">
        <w:rPr>
          <w:rFonts w:ascii="Times New Roman" w:hAnsi="Times New Roman" w:cs="Times New Roman"/>
        </w:rPr>
        <w:t xml:space="preserve">their </w:t>
      </w:r>
      <w:r>
        <w:rPr>
          <w:rFonts w:ascii="Times New Roman" w:hAnsi="Times New Roman" w:cs="Times New Roman"/>
        </w:rPr>
        <w:t>predicted change trajectory, and</w:t>
      </w:r>
      <w:r w:rsidRPr="005B7225">
        <w:rPr>
          <w:rFonts w:ascii="Times New Roman" w:hAnsi="Times New Roman" w:cs="Times New Roman"/>
        </w:rPr>
        <w:t xml:space="preserve"> </w:t>
      </w:r>
      <w:r>
        <w:rPr>
          <w:rFonts w:ascii="Times New Roman" w:hAnsi="Times New Roman" w:cs="Times New Roman"/>
        </w:rPr>
        <w:t>t</w:t>
      </w:r>
      <w:r w:rsidRPr="005B7225">
        <w:rPr>
          <w:rFonts w:ascii="Times New Roman" w:hAnsi="Times New Roman" w:cs="Times New Roman"/>
        </w:rPr>
        <w:t xml:space="preserve">his information is </w:t>
      </w:r>
      <w:r>
        <w:rPr>
          <w:rFonts w:ascii="Times New Roman" w:hAnsi="Times New Roman" w:cs="Times New Roman"/>
        </w:rPr>
        <w:t xml:space="preserve">then </w:t>
      </w:r>
      <w:r w:rsidRPr="005B7225">
        <w:rPr>
          <w:rFonts w:ascii="Times New Roman" w:hAnsi="Times New Roman" w:cs="Times New Roman"/>
        </w:rPr>
        <w:t xml:space="preserve">provided to clinicians as feedback to inform treatment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{"citationItems":[{"id":"ITEM-1","itemData":{"DOI":"10.1080/10503307.2013.817696","ISSN":"1468-4381","PMID":"23885809","abstract":"Abstract This article reviews the benefits, obstacles, and challenges that can hinder (and have hindered) implementation of routine outcome monitoring in clinical practice. Recommendations for future routine outcome assessment efforts are also provided. Spanning three generations, as well as multiple developed tools and approaches, the four authors of this article have spent much of their careers working to address these issues and attempt to consolidate this learning and experience briefly here. Potential \"elephants in the room\" are brought into the discussion wherever relevant, rather than leaving them to obstruct silently the field's efforts. Some of these topics have been largely ignored, yet must be addressed if we are to fulfill our promise of integrating science and practice. This article is an attempt to identify these important issues and start an honest and open dialogue.","author":[{"dropping-particle":"","family":"Boswell","given":"James F","non-dropping-particle":"","parse-names":false,"suffix":""},{"dropping-particle":"","family":"Kraus","given":"David R","non-dropping-particle":"","parse-names":false,"suffix":""},{"dropping-particle":"","family":"Miller","given":"Scott D","non-dropping-particle":"","parse-names":false,"suffix":""},{"dropping-particle":"","family":"Lambert","given":"Michael J","non-dropping-particle":"","parse-names":false,"suffix":""}],"container-title":"Psychotherapy research : journal of the Society for Psychotherapy Research","id":"ITEM-1","issue":"November 2014","issued":{"date-parts":[["2013","7","26"]]},"page":"1-14","title":"Implementing routine outcome monitoring in clinical practice: Benefits, challenges, and solutions.","type":"article-journal"},"uris":["http://www.mendeley.com/documents/?uuid=c4e469f3-0ba5-41a3-b685-01fcc16bf31a"]}],"mendeley":{"formattedCitation":"(Boswell, Kraus, Miller, &amp; Lambert, 2013)","plainTextFormattedCitation":"(Boswell, Kraus, Miller, &amp; Lambert, 2013)","previouslyFormattedCitation":"(Boswell, Kraus, Miller, &amp; Lambert, 2013)"},"properties":{"noteIndex":0},"schema":"https://github.com/citation-style-language/schema/raw/master/csl-citation.json"}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(Boswell, Kraus, Miller, &amp; Lambert, 2013)</w:t>
      </w:r>
      <w:r w:rsidRPr="005B7225">
        <w:rPr>
          <w:rFonts w:ascii="Times New Roman" w:hAnsi="Times New Roman" w:cs="Times New Roman"/>
        </w:rPr>
        <w:fldChar w:fldCharType="end"/>
      </w:r>
      <w:r w:rsidRPr="005B7225">
        <w:rPr>
          <w:rFonts w:ascii="Times New Roman" w:hAnsi="Times New Roman" w:cs="Times New Roman"/>
        </w:rPr>
        <w:t xml:space="preserve">. </w:t>
      </w:r>
      <w:r>
        <w:rPr>
          <w:rFonts w:ascii="Times New Roman" w:hAnsi="Times New Roman" w:cs="Times New Roman"/>
        </w:rPr>
        <w:t>The</w:t>
      </w:r>
      <w:r w:rsidRPr="005B7225">
        <w:rPr>
          <w:rFonts w:ascii="Times New Roman" w:hAnsi="Times New Roman" w:cs="Times New Roman"/>
        </w:rPr>
        <w:t xml:space="preserve"> feedback </w:t>
      </w:r>
      <w:r w:rsidR="00250515">
        <w:rPr>
          <w:rFonts w:ascii="Times New Roman" w:hAnsi="Times New Roman" w:cs="Times New Roman"/>
        </w:rPr>
        <w:t>can alert</w:t>
      </w:r>
      <w:r w:rsidRPr="005B7225">
        <w:rPr>
          <w:rFonts w:ascii="Times New Roman" w:hAnsi="Times New Roman" w:cs="Times New Roman"/>
        </w:rPr>
        <w:t xml:space="preserve"> a clinician </w:t>
      </w:r>
      <w:r w:rsidR="00250515">
        <w:rPr>
          <w:rFonts w:ascii="Times New Roman" w:hAnsi="Times New Roman" w:cs="Times New Roman"/>
        </w:rPr>
        <w:t xml:space="preserve">when a client is not on track for a positive outcome (NOT) or </w:t>
      </w:r>
      <w:r w:rsidR="00977DF7">
        <w:rPr>
          <w:rFonts w:ascii="Times New Roman" w:hAnsi="Times New Roman" w:cs="Times New Roman"/>
        </w:rPr>
        <w:t>inform the clinician that</w:t>
      </w:r>
      <w:r w:rsidR="00250515">
        <w:rPr>
          <w:rFonts w:ascii="Times New Roman" w:hAnsi="Times New Roman" w:cs="Times New Roman"/>
        </w:rPr>
        <w:t xml:space="preserve"> </w:t>
      </w:r>
      <w:r w:rsidRPr="005B7225">
        <w:rPr>
          <w:rFonts w:ascii="Times New Roman" w:hAnsi="Times New Roman" w:cs="Times New Roman"/>
        </w:rPr>
        <w:t xml:space="preserve">progress is </w:t>
      </w:r>
      <w:r>
        <w:rPr>
          <w:rFonts w:ascii="Times New Roman" w:hAnsi="Times New Roman" w:cs="Times New Roman"/>
        </w:rPr>
        <w:t>on track (OT) with past similar clients</w:t>
      </w:r>
      <w:r w:rsidRPr="005B7225">
        <w:rPr>
          <w:rFonts w:ascii="Times New Roman" w:hAnsi="Times New Roman" w:cs="Times New Roman"/>
        </w:rPr>
        <w:t xml:space="preserve">. </w:t>
      </w:r>
      <w:r w:rsidR="00776C41" w:rsidRPr="00175BEB">
        <w:rPr>
          <w:rFonts w:ascii="Times New Roman" w:hAnsi="Times New Roman" w:cs="Times New Roman"/>
        </w:rPr>
        <w:t xml:space="preserve">Many </w:t>
      </w:r>
      <w:r w:rsidR="004964E2">
        <w:rPr>
          <w:rFonts w:ascii="Times New Roman" w:hAnsi="Times New Roman" w:cs="Times New Roman"/>
        </w:rPr>
        <w:t xml:space="preserve">such ROM </w:t>
      </w:r>
      <w:r w:rsidR="00776C41" w:rsidRPr="00175BEB">
        <w:rPr>
          <w:rFonts w:ascii="Times New Roman" w:hAnsi="Times New Roman" w:cs="Times New Roman"/>
        </w:rPr>
        <w:t>feedback systems have been developed</w:t>
      </w:r>
      <w:r w:rsidR="004964E2">
        <w:rPr>
          <w:rFonts w:ascii="Times New Roman" w:hAnsi="Times New Roman" w:cs="Times New Roman"/>
        </w:rPr>
        <w:t xml:space="preserve"> for use in psychotherapy</w:t>
      </w:r>
      <w:r w:rsidR="00732AEE">
        <w:rPr>
          <w:rFonts w:ascii="Times New Roman" w:hAnsi="Times New Roman" w:cs="Times New Roman"/>
        </w:rPr>
        <w:t>, including the</w:t>
      </w:r>
      <w:r w:rsidR="00776C41" w:rsidRPr="00175BEB">
        <w:rPr>
          <w:rFonts w:ascii="Times New Roman" w:hAnsi="Times New Roman" w:cs="Times New Roman"/>
        </w:rPr>
        <w:t xml:space="preserve"> OQ</w:t>
      </w:r>
      <w:r w:rsidR="0044149A" w:rsidRPr="00175BEB">
        <w:rPr>
          <w:rFonts w:ascii="Times New Roman" w:hAnsi="Times New Roman" w:cs="Times New Roman"/>
        </w:rPr>
        <w:t>-45 (</w:t>
      </w:r>
      <w:r w:rsidR="0044149A" w:rsidRPr="00175BEB">
        <w:rPr>
          <w:rFonts w:ascii="Times New Roman" w:hAnsi="Times New Roman" w:cs="Times New Roman"/>
          <w:highlight w:val="yellow"/>
        </w:rPr>
        <w:t xml:space="preserve">Lambert, </w:t>
      </w:r>
      <w:proofErr w:type="spellStart"/>
      <w:r w:rsidR="0044149A" w:rsidRPr="00175BEB">
        <w:rPr>
          <w:rFonts w:ascii="Times New Roman" w:hAnsi="Times New Roman" w:cs="Times New Roman"/>
          <w:highlight w:val="yellow"/>
        </w:rPr>
        <w:t>Kahler</w:t>
      </w:r>
      <w:proofErr w:type="spellEnd"/>
      <w:r w:rsidR="0044149A" w:rsidRPr="00175BEB">
        <w:rPr>
          <w:rFonts w:ascii="Times New Roman" w:hAnsi="Times New Roman" w:cs="Times New Roman"/>
          <w:highlight w:val="yellow"/>
        </w:rPr>
        <w:t>, et al.,</w:t>
      </w:r>
      <w:r w:rsidR="00175BEB">
        <w:rPr>
          <w:rFonts w:ascii="Times New Roman" w:hAnsi="Times New Roman" w:cs="Times New Roman"/>
          <w:highlight w:val="yellow"/>
        </w:rPr>
        <w:t xml:space="preserve"> </w:t>
      </w:r>
      <w:r w:rsidR="0044149A" w:rsidRPr="00175BEB">
        <w:rPr>
          <w:rFonts w:ascii="Times New Roman" w:hAnsi="Times New Roman" w:cs="Times New Roman"/>
          <w:highlight w:val="yellow"/>
        </w:rPr>
        <w:t>2013</w:t>
      </w:r>
      <w:r w:rsidR="0044149A" w:rsidRPr="00175BEB">
        <w:rPr>
          <w:rFonts w:ascii="Times New Roman" w:hAnsi="Times New Roman" w:cs="Times New Roman"/>
        </w:rPr>
        <w:t>)</w:t>
      </w:r>
      <w:r w:rsidR="00776C41" w:rsidRPr="00175BEB">
        <w:rPr>
          <w:rFonts w:ascii="Times New Roman" w:hAnsi="Times New Roman" w:cs="Times New Roman"/>
        </w:rPr>
        <w:t>, CORE-OM</w:t>
      </w:r>
      <w:r w:rsidR="00175BEB" w:rsidRPr="00175BEB">
        <w:rPr>
          <w:rFonts w:ascii="Times New Roman" w:hAnsi="Times New Roman" w:cs="Times New Roman"/>
        </w:rPr>
        <w:t xml:space="preserve"> (</w:t>
      </w:r>
      <w:r w:rsidR="00175BEB" w:rsidRPr="00175BEB">
        <w:rPr>
          <w:rFonts w:ascii="Times New Roman" w:hAnsi="Times New Roman" w:cs="Times New Roman"/>
          <w:highlight w:val="yellow"/>
        </w:rPr>
        <w:t>citation</w:t>
      </w:r>
      <w:r w:rsidR="00175BEB" w:rsidRPr="00175BEB">
        <w:rPr>
          <w:rFonts w:ascii="Times New Roman" w:hAnsi="Times New Roman" w:cs="Times New Roman"/>
        </w:rPr>
        <w:t>)</w:t>
      </w:r>
      <w:r w:rsidR="00776C41" w:rsidRPr="00175BEB">
        <w:rPr>
          <w:rFonts w:ascii="Times New Roman" w:hAnsi="Times New Roman" w:cs="Times New Roman"/>
        </w:rPr>
        <w:t>, PCOMS</w:t>
      </w:r>
      <w:r w:rsidR="0044149A" w:rsidRPr="00175BEB">
        <w:rPr>
          <w:rFonts w:ascii="Times New Roman" w:hAnsi="Times New Roman" w:cs="Times New Roman"/>
        </w:rPr>
        <w:t xml:space="preserve"> </w:t>
      </w:r>
      <w:r w:rsidR="0044149A" w:rsidRPr="00175BEB">
        <w:rPr>
          <w:rFonts w:ascii="Courier New" w:hAnsi="Courier New" w:cs="Courier New"/>
          <w:highlight w:val="yellow"/>
        </w:rPr>
        <w:t>﻿</w:t>
      </w:r>
      <w:r w:rsidR="0044149A" w:rsidRPr="00175BEB">
        <w:rPr>
          <w:rFonts w:ascii="Times New Roman" w:hAnsi="Times New Roman" w:cs="Times New Roman"/>
          <w:highlight w:val="yellow"/>
        </w:rPr>
        <w:t>(Duncan &amp; Miller, 2008: Prescott et al., 2017)</w:t>
      </w:r>
      <w:r w:rsidR="00576D4D" w:rsidRPr="00175BEB">
        <w:rPr>
          <w:rFonts w:ascii="Times New Roman" w:hAnsi="Times New Roman" w:cs="Times New Roman"/>
          <w:highlight w:val="yellow"/>
        </w:rPr>
        <w:t>,</w:t>
      </w:r>
      <w:r w:rsidR="00576D4D" w:rsidRPr="00175BEB">
        <w:rPr>
          <w:rFonts w:ascii="Times New Roman" w:hAnsi="Times New Roman" w:cs="Times New Roman"/>
        </w:rPr>
        <w:t xml:space="preserve"> TOP</w:t>
      </w:r>
      <w:r w:rsidR="00175BEB" w:rsidRPr="00175BEB">
        <w:rPr>
          <w:rFonts w:ascii="Times New Roman" w:hAnsi="Times New Roman" w:cs="Times New Roman"/>
        </w:rPr>
        <w:t xml:space="preserve"> (</w:t>
      </w:r>
      <w:r w:rsidR="00175BEB" w:rsidRPr="00175BEB">
        <w:rPr>
          <w:rFonts w:ascii="Times New Roman" w:hAnsi="Times New Roman" w:cs="Times New Roman"/>
          <w:highlight w:val="yellow"/>
        </w:rPr>
        <w:t>citation</w:t>
      </w:r>
      <w:r w:rsidR="00175BEB" w:rsidRPr="00175BEB">
        <w:rPr>
          <w:rFonts w:ascii="Times New Roman" w:hAnsi="Times New Roman" w:cs="Times New Roman"/>
        </w:rPr>
        <w:t>)</w:t>
      </w:r>
      <w:r w:rsidR="00640B0E" w:rsidRPr="00175BEB">
        <w:rPr>
          <w:rFonts w:ascii="Times New Roman" w:hAnsi="Times New Roman" w:cs="Times New Roman"/>
        </w:rPr>
        <w:t xml:space="preserve">, </w:t>
      </w:r>
      <w:r w:rsidR="00337F81">
        <w:rPr>
          <w:rFonts w:ascii="Times New Roman" w:hAnsi="Times New Roman" w:cs="Times New Roman"/>
        </w:rPr>
        <w:t xml:space="preserve">and </w:t>
      </w:r>
      <w:r w:rsidR="00640B0E" w:rsidRPr="00175BEB">
        <w:rPr>
          <w:rFonts w:ascii="Times New Roman" w:hAnsi="Times New Roman" w:cs="Times New Roman"/>
        </w:rPr>
        <w:t>COMPASS</w:t>
      </w:r>
      <w:r w:rsidR="00175BEB" w:rsidRPr="00175BEB">
        <w:rPr>
          <w:rFonts w:ascii="Times New Roman" w:hAnsi="Times New Roman" w:cs="Times New Roman"/>
        </w:rPr>
        <w:t xml:space="preserve"> (</w:t>
      </w:r>
      <w:r w:rsidR="00175BEB" w:rsidRPr="00175BEB">
        <w:rPr>
          <w:rFonts w:ascii="Times New Roman" w:hAnsi="Times New Roman" w:cs="Times New Roman"/>
          <w:highlight w:val="yellow"/>
        </w:rPr>
        <w:t>citation</w:t>
      </w:r>
      <w:r w:rsidR="00175BEB" w:rsidRPr="00175BEB">
        <w:rPr>
          <w:rFonts w:ascii="Times New Roman" w:hAnsi="Times New Roman" w:cs="Times New Roman"/>
        </w:rPr>
        <w:t>)</w:t>
      </w:r>
      <w:r w:rsidR="00EA5584">
        <w:rPr>
          <w:rFonts w:ascii="Times New Roman" w:hAnsi="Times New Roman" w:cs="Times New Roman"/>
        </w:rPr>
        <w:t xml:space="preserve">. See </w:t>
      </w:r>
      <w:proofErr w:type="spellStart"/>
      <w:r w:rsidR="00EA5584" w:rsidRPr="00FC6AF1">
        <w:rPr>
          <w:rFonts w:ascii="Times New Roman" w:hAnsi="Times New Roman" w:cs="Times New Roman"/>
          <w:highlight w:val="yellow"/>
        </w:rPr>
        <w:t>Drapeau</w:t>
      </w:r>
      <w:proofErr w:type="spellEnd"/>
      <w:r w:rsidR="00EA5584" w:rsidRPr="00FC6AF1">
        <w:rPr>
          <w:rFonts w:ascii="Times New Roman" w:hAnsi="Times New Roman" w:cs="Times New Roman"/>
          <w:highlight w:val="yellow"/>
        </w:rPr>
        <w:t xml:space="preserve"> (2012)</w:t>
      </w:r>
      <w:r w:rsidR="00EA5584">
        <w:rPr>
          <w:rFonts w:ascii="Times New Roman" w:hAnsi="Times New Roman" w:cs="Times New Roman"/>
        </w:rPr>
        <w:t xml:space="preserve"> for a review of ten </w:t>
      </w:r>
      <w:r w:rsidR="000143AC">
        <w:rPr>
          <w:rFonts w:ascii="Times New Roman" w:hAnsi="Times New Roman" w:cs="Times New Roman"/>
        </w:rPr>
        <w:t>ROM systems</w:t>
      </w:r>
      <w:r w:rsidR="00FC6AF1">
        <w:rPr>
          <w:rFonts w:ascii="Times New Roman" w:hAnsi="Times New Roman" w:cs="Times New Roman"/>
        </w:rPr>
        <w:t>.</w:t>
      </w:r>
      <w:r w:rsidR="000143AC">
        <w:rPr>
          <w:rFonts w:ascii="Times New Roman" w:hAnsi="Times New Roman" w:cs="Times New Roman"/>
        </w:rPr>
        <w:t xml:space="preserve"> </w:t>
      </w:r>
      <w:r w:rsidR="00FC6AF1">
        <w:rPr>
          <w:rFonts w:ascii="Times New Roman" w:hAnsi="Times New Roman" w:cs="Times New Roman"/>
        </w:rPr>
        <w:t>A</w:t>
      </w:r>
      <w:r w:rsidR="00E32065">
        <w:rPr>
          <w:rFonts w:ascii="Times New Roman" w:hAnsi="Times New Roman" w:cs="Times New Roman"/>
        </w:rPr>
        <w:t xml:space="preserve">cross systems, feedback has largely been shown to improve outcomes. </w:t>
      </w:r>
      <w:r w:rsidR="006A63DF" w:rsidRPr="001A00B7">
        <w:rPr>
          <w:rFonts w:ascii="Times New Roman" w:hAnsi="Times New Roman" w:cs="Times New Roman"/>
        </w:rPr>
        <w:t xml:space="preserve">ROM has quickly become a recommended standard of care, with APA including ROM as </w:t>
      </w:r>
      <w:r w:rsidR="006A63DF">
        <w:rPr>
          <w:rFonts w:ascii="Times New Roman" w:hAnsi="Times New Roman" w:cs="Times New Roman"/>
        </w:rPr>
        <w:t>a component of</w:t>
      </w:r>
      <w:r w:rsidR="006A63DF" w:rsidRPr="001A00B7">
        <w:rPr>
          <w:rFonts w:ascii="Times New Roman" w:hAnsi="Times New Roman" w:cs="Times New Roman"/>
        </w:rPr>
        <w:t xml:space="preserve"> effective evidence based care </w:t>
      </w:r>
      <w:r w:rsidR="006A63DF" w:rsidRPr="001A00B7">
        <w:rPr>
          <w:rFonts w:ascii="Courier New" w:hAnsi="Courier New" w:cs="Courier New"/>
        </w:rPr>
        <w:t>﻿</w:t>
      </w:r>
      <w:r w:rsidR="006A63DF" w:rsidRPr="001A00B7">
        <w:rPr>
          <w:rFonts w:ascii="Times New Roman" w:hAnsi="Times New Roman" w:cs="Times New Roman"/>
          <w:highlight w:val="yellow"/>
        </w:rPr>
        <w:t>(American Psychological Association Presidential Task Force on Evidence-Based Practice, 2006).</w:t>
      </w:r>
      <w:r w:rsidR="006A63DF">
        <w:rPr>
          <w:rFonts w:ascii="Times New Roman" w:hAnsi="Times New Roman" w:cs="Times New Roman"/>
        </w:rPr>
        <w:t xml:space="preserve"> </w:t>
      </w:r>
    </w:p>
    <w:p w14:paraId="7B0358C4" w14:textId="456FDCB1" w:rsidR="00703B20" w:rsidRDefault="006438A4" w:rsidP="00703B20">
      <w:pPr>
        <w:ind w:firstLine="720"/>
        <w:rPr>
          <w:rFonts w:ascii="Times New Roman" w:hAnsi="Times New Roman" w:cs="Times New Roman"/>
        </w:rPr>
      </w:pPr>
      <w:r>
        <w:rPr>
          <w:rFonts w:ascii="Times New Roman" w:hAnsi="Times New Roman" w:cs="Times New Roman"/>
        </w:rPr>
        <w:t>The current study evaluates the</w:t>
      </w:r>
      <w:r w:rsidR="00866AF6">
        <w:rPr>
          <w:rFonts w:ascii="Times New Roman" w:hAnsi="Times New Roman" w:cs="Times New Roman"/>
        </w:rPr>
        <w:t xml:space="preserve"> effectiveness of a new ROM feedback system</w:t>
      </w:r>
      <w:r w:rsidR="000D45C8">
        <w:rPr>
          <w:rFonts w:ascii="Times New Roman" w:hAnsi="Times New Roman" w:cs="Times New Roman"/>
        </w:rPr>
        <w:t>, which has been</w:t>
      </w:r>
      <w:r w:rsidR="00866AF6">
        <w:rPr>
          <w:rFonts w:ascii="Times New Roman" w:hAnsi="Times New Roman" w:cs="Times New Roman"/>
        </w:rPr>
        <w:t xml:space="preserve"> developed for use in college counseling centers. </w:t>
      </w:r>
      <w:r w:rsidR="000D45C8">
        <w:rPr>
          <w:rFonts w:ascii="Times New Roman" w:hAnsi="Times New Roman" w:cs="Times New Roman"/>
        </w:rPr>
        <w:t>It also</w:t>
      </w:r>
      <w:r w:rsidR="009040F1">
        <w:rPr>
          <w:rFonts w:ascii="Times New Roman" w:hAnsi="Times New Roman" w:cs="Times New Roman"/>
        </w:rPr>
        <w:t xml:space="preserve"> tests for </w:t>
      </w:r>
      <w:r w:rsidR="00966A8A">
        <w:rPr>
          <w:rFonts w:ascii="Times New Roman" w:hAnsi="Times New Roman" w:cs="Times New Roman"/>
        </w:rPr>
        <w:t>differential effects of feedback across different domains of distress</w:t>
      </w:r>
      <w:r w:rsidR="000D45C8">
        <w:rPr>
          <w:rFonts w:ascii="Times New Roman" w:hAnsi="Times New Roman" w:cs="Times New Roman"/>
        </w:rPr>
        <w:t>,</w:t>
      </w:r>
      <w:r w:rsidR="00966A8A">
        <w:rPr>
          <w:rFonts w:ascii="Times New Roman" w:hAnsi="Times New Roman" w:cs="Times New Roman"/>
        </w:rPr>
        <w:t xml:space="preserve"> </w:t>
      </w:r>
      <w:r w:rsidR="000D45C8">
        <w:rPr>
          <w:rFonts w:ascii="Times New Roman" w:hAnsi="Times New Roman" w:cs="Times New Roman"/>
        </w:rPr>
        <w:t>and explores</w:t>
      </w:r>
      <w:r w:rsidR="00A40A6F">
        <w:rPr>
          <w:rFonts w:ascii="Times New Roman" w:hAnsi="Times New Roman" w:cs="Times New Roman"/>
        </w:rPr>
        <w:t xml:space="preserve"> client moderators of feedback’s effectiveness.</w:t>
      </w:r>
      <w:r w:rsidR="00D359F7">
        <w:rPr>
          <w:rFonts w:ascii="Times New Roman" w:hAnsi="Times New Roman" w:cs="Times New Roman"/>
        </w:rPr>
        <w:t xml:space="preserve"> </w:t>
      </w:r>
      <w:r w:rsidR="000D45C8">
        <w:rPr>
          <w:rFonts w:ascii="Times New Roman" w:hAnsi="Times New Roman" w:cs="Times New Roman"/>
        </w:rPr>
        <w:t>Before presenting the specific aims of this investigation, t</w:t>
      </w:r>
      <w:r w:rsidR="00F66951">
        <w:rPr>
          <w:rFonts w:ascii="Times New Roman" w:hAnsi="Times New Roman" w:cs="Times New Roman"/>
        </w:rPr>
        <w:t xml:space="preserve">he literature on the impact of feedback on outcomes </w:t>
      </w:r>
      <w:r w:rsidR="0077548E">
        <w:rPr>
          <w:rFonts w:ascii="Times New Roman" w:hAnsi="Times New Roman" w:cs="Times New Roman"/>
        </w:rPr>
        <w:t xml:space="preserve">is reviewed, </w:t>
      </w:r>
      <w:r w:rsidR="006F4984">
        <w:rPr>
          <w:rFonts w:ascii="Times New Roman" w:hAnsi="Times New Roman" w:cs="Times New Roman"/>
        </w:rPr>
        <w:t>with special attention to when and for whom feedback is most effectiv</w:t>
      </w:r>
      <w:r w:rsidR="000D45C8">
        <w:rPr>
          <w:rFonts w:ascii="Times New Roman" w:hAnsi="Times New Roman" w:cs="Times New Roman"/>
        </w:rPr>
        <w:t>e</w:t>
      </w:r>
      <w:r w:rsidR="00D359F7">
        <w:rPr>
          <w:rFonts w:ascii="Times New Roman" w:hAnsi="Times New Roman" w:cs="Times New Roman"/>
        </w:rPr>
        <w:t>.</w:t>
      </w:r>
      <w:r w:rsidR="00703B20">
        <w:rPr>
          <w:rFonts w:ascii="Times New Roman" w:hAnsi="Times New Roman" w:cs="Times New Roman"/>
        </w:rPr>
        <w:t xml:space="preserve"> First, however, the methods behind ROM will be illustrated by focusing on two of the most commonly used system: </w:t>
      </w:r>
      <w:r w:rsidR="00921F44" w:rsidRPr="00175BEB">
        <w:rPr>
          <w:rFonts w:ascii="Times New Roman" w:hAnsi="Times New Roman" w:cs="Times New Roman"/>
        </w:rPr>
        <w:t xml:space="preserve">the </w:t>
      </w:r>
      <w:r w:rsidR="00703B20">
        <w:rPr>
          <w:rFonts w:ascii="Times New Roman" w:hAnsi="Times New Roman" w:cs="Times New Roman"/>
        </w:rPr>
        <w:t>Outcome Questionnaire 45 (</w:t>
      </w:r>
      <w:r w:rsidR="00921F44" w:rsidRPr="00175BEB">
        <w:rPr>
          <w:rFonts w:ascii="Times New Roman" w:hAnsi="Times New Roman" w:cs="Times New Roman"/>
        </w:rPr>
        <w:t>OQ-45</w:t>
      </w:r>
      <w:r w:rsidR="00703B20">
        <w:rPr>
          <w:rFonts w:ascii="Times New Roman" w:hAnsi="Times New Roman" w:cs="Times New Roman"/>
        </w:rPr>
        <w:t>, citation)</w:t>
      </w:r>
      <w:r w:rsidR="00921F44" w:rsidRPr="00175BEB">
        <w:rPr>
          <w:rFonts w:ascii="Times New Roman" w:hAnsi="Times New Roman" w:cs="Times New Roman"/>
        </w:rPr>
        <w:t xml:space="preserve"> and the </w:t>
      </w:r>
      <w:r w:rsidR="00703B20">
        <w:rPr>
          <w:rFonts w:ascii="Times New Roman" w:hAnsi="Times New Roman" w:cs="Times New Roman"/>
        </w:rPr>
        <w:t>xxxxxx (</w:t>
      </w:r>
      <w:r w:rsidR="00921F44" w:rsidRPr="00175BEB">
        <w:rPr>
          <w:rFonts w:ascii="Times New Roman" w:hAnsi="Times New Roman" w:cs="Times New Roman"/>
        </w:rPr>
        <w:t>PCOMS</w:t>
      </w:r>
      <w:r w:rsidR="00703B20">
        <w:rPr>
          <w:rFonts w:ascii="Times New Roman" w:hAnsi="Times New Roman" w:cs="Times New Roman"/>
        </w:rPr>
        <w:t>, citation).</w:t>
      </w:r>
    </w:p>
    <w:p w14:paraId="5941710E" w14:textId="7EDB94CD" w:rsidR="00944C1F" w:rsidRDefault="00921F44" w:rsidP="00703B20">
      <w:pPr>
        <w:ind w:firstLine="720"/>
        <w:rPr>
          <w:rFonts w:ascii="Times New Roman" w:hAnsi="Times New Roman" w:cs="Times New Roman"/>
        </w:rPr>
      </w:pPr>
      <w:r w:rsidRPr="00175BEB">
        <w:rPr>
          <w:rFonts w:ascii="Times New Roman" w:hAnsi="Times New Roman" w:cs="Times New Roman"/>
        </w:rPr>
        <w:t xml:space="preserve"> </w:t>
      </w:r>
      <w:r w:rsidR="000841DA" w:rsidRPr="00175BEB">
        <w:rPr>
          <w:rFonts w:ascii="Times New Roman" w:hAnsi="Times New Roman" w:cs="Times New Roman"/>
        </w:rPr>
        <w:t xml:space="preserve">The OQ-45 assesses client functioning across three domains: psychological symptoms, interpersonal problems, and social role functioning. It provides scores in each domain, as well as a total score, which is most commonly used. </w:t>
      </w:r>
      <w:r w:rsidR="00944C1F">
        <w:rPr>
          <w:rFonts w:ascii="Times New Roman" w:hAnsi="Times New Roman" w:cs="Times New Roman"/>
        </w:rPr>
        <w:t xml:space="preserve">In clinical practice, clinicians are presented with a graphical representation of their client’s scores over time, as well as a predicted change trajectory to which their client’s actual change can be compared. This predicted change trajectory is based on longitudinal treatment data from thousands of previous clients and is stratified by </w:t>
      </w:r>
      <w:r w:rsidR="0088290D">
        <w:rPr>
          <w:rFonts w:ascii="Times New Roman" w:hAnsi="Times New Roman" w:cs="Times New Roman"/>
        </w:rPr>
        <w:t>initial OQ-45 score. Change is modeled according to the dose-effect model</w:t>
      </w:r>
      <w:r w:rsidR="0064085D">
        <w:rPr>
          <w:rFonts w:ascii="Times New Roman" w:hAnsi="Times New Roman" w:cs="Times New Roman"/>
        </w:rPr>
        <w:t xml:space="preserve"> (</w:t>
      </w:r>
      <w:r w:rsidR="0064085D" w:rsidRPr="001E70B1">
        <w:rPr>
          <w:rFonts w:ascii="Times New Roman" w:hAnsi="Times New Roman" w:cs="Times New Roman"/>
          <w:highlight w:val="yellow"/>
        </w:rPr>
        <w:t>citation</w:t>
      </w:r>
      <w:r w:rsidR="0064085D">
        <w:rPr>
          <w:rFonts w:ascii="Times New Roman" w:hAnsi="Times New Roman" w:cs="Times New Roman"/>
        </w:rPr>
        <w:t>)</w:t>
      </w:r>
      <w:r w:rsidR="0088290D">
        <w:rPr>
          <w:rFonts w:ascii="Times New Roman" w:hAnsi="Times New Roman" w:cs="Times New Roman"/>
        </w:rPr>
        <w:t xml:space="preserve">, which characterizes change as a rapid initial decrease in symptoms, followed by </w:t>
      </w:r>
      <w:r w:rsidR="0088290D" w:rsidRPr="00175BEB">
        <w:rPr>
          <w:rFonts w:ascii="Times New Roman" w:hAnsi="Times New Roman" w:cs="Times New Roman"/>
        </w:rPr>
        <w:t>increasingly more sessions needed to achieve the same amount of change.</w:t>
      </w:r>
      <w:r w:rsidR="0088290D">
        <w:rPr>
          <w:rFonts w:ascii="Times New Roman" w:hAnsi="Times New Roman" w:cs="Times New Roman"/>
        </w:rPr>
        <w:t xml:space="preserve"> This is modeled as a decelerating logarithmic curve. </w:t>
      </w:r>
      <w:r w:rsidR="002F0391">
        <w:rPr>
          <w:rFonts w:ascii="Times New Roman" w:hAnsi="Times New Roman" w:cs="Times New Roman"/>
        </w:rPr>
        <w:t xml:space="preserve">The OQ-45 also provides several status alerts, indicating that clients are deviating significantly from the expected recovery curve in either the positive or negative direction. A positive alert can be indicative that a client is making progress more quickly than </w:t>
      </w:r>
      <w:r w:rsidR="002F0391">
        <w:rPr>
          <w:rFonts w:ascii="Times New Roman" w:hAnsi="Times New Roman" w:cs="Times New Roman"/>
        </w:rPr>
        <w:lastRenderedPageBreak/>
        <w:t xml:space="preserve">expected and may be ready to terminate therapy earlier, while a negative alert </w:t>
      </w:r>
      <w:r w:rsidR="008E1A6D">
        <w:rPr>
          <w:rFonts w:ascii="Times New Roman" w:hAnsi="Times New Roman" w:cs="Times New Roman"/>
        </w:rPr>
        <w:t xml:space="preserve">indicates that therapy is not progressing as quickly as expected and </w:t>
      </w:r>
      <w:r w:rsidR="002F0391">
        <w:rPr>
          <w:rFonts w:ascii="Times New Roman" w:hAnsi="Times New Roman" w:cs="Times New Roman"/>
        </w:rPr>
        <w:t xml:space="preserve">client </w:t>
      </w:r>
      <w:r w:rsidR="008E1A6D">
        <w:rPr>
          <w:rFonts w:ascii="Times New Roman" w:hAnsi="Times New Roman" w:cs="Times New Roman"/>
        </w:rPr>
        <w:t>might be</w:t>
      </w:r>
      <w:r w:rsidR="002F0391">
        <w:rPr>
          <w:rFonts w:ascii="Times New Roman" w:hAnsi="Times New Roman" w:cs="Times New Roman"/>
        </w:rPr>
        <w:t xml:space="preserve"> at risk for treatment failure. Alerts are based on 80% tolerance intervals around the predicted scores at each session, with scores falling outside the upper limit of the tolerance interval indicating that they are at risk of being included </w:t>
      </w:r>
      <w:r w:rsidR="00944C1F">
        <w:rPr>
          <w:rFonts w:ascii="Times New Roman" w:hAnsi="Times New Roman" w:cs="Times New Roman"/>
        </w:rPr>
        <w:t xml:space="preserve">in the 10% of clients likely to have a negative therapy outcome. </w:t>
      </w:r>
      <w:r w:rsidR="00175BEB">
        <w:rPr>
          <w:rFonts w:ascii="Times New Roman" w:hAnsi="Times New Roman" w:cs="Times New Roman"/>
        </w:rPr>
        <w:t xml:space="preserve"> </w:t>
      </w:r>
      <w:r w:rsidR="00944C1F" w:rsidRPr="00175BEB">
        <w:rPr>
          <w:rFonts w:ascii="Times New Roman" w:hAnsi="Times New Roman" w:cs="Times New Roman"/>
        </w:rPr>
        <w:t>The OQ-45 also provides clinical support tools and assessment for signal cases, a system for helping clinicians problem solve off track cases by identifying factors that have been shown to relate to client outcome.</w:t>
      </w:r>
    </w:p>
    <w:p w14:paraId="1D686AAB" w14:textId="6E2AB8A9" w:rsidR="000841DA" w:rsidRPr="00012FE2" w:rsidRDefault="000841DA" w:rsidP="00012FE2">
      <w:pPr>
        <w:ind w:firstLine="720"/>
        <w:rPr>
          <w:rFonts w:ascii="Times New Roman" w:hAnsi="Times New Roman" w:cs="Times New Roman"/>
        </w:rPr>
      </w:pPr>
      <w:r w:rsidRPr="00012FE2">
        <w:rPr>
          <w:rFonts w:ascii="Times New Roman" w:hAnsi="Times New Roman" w:cs="Times New Roman"/>
        </w:rPr>
        <w:t>The PCOMS assesses mental health functioning with the 4-item Outcome Rating Scale (ORS) and therapeutic alliance with the 4-item Session Rating Scale (SRS)</w:t>
      </w:r>
      <w:r w:rsidR="00012FE2">
        <w:rPr>
          <w:rFonts w:ascii="Times New Roman" w:hAnsi="Times New Roman" w:cs="Times New Roman"/>
        </w:rPr>
        <w:t>. It a</w:t>
      </w:r>
      <w:r w:rsidRPr="00012FE2">
        <w:rPr>
          <w:rFonts w:ascii="Times New Roman" w:hAnsi="Times New Roman" w:cs="Times New Roman"/>
        </w:rPr>
        <w:t xml:space="preserve">lso uses expected trajectories of change for the ORS, based on Bayesian inference. </w:t>
      </w:r>
      <w:r w:rsidR="009E0A3E">
        <w:rPr>
          <w:rFonts w:ascii="Times New Roman" w:hAnsi="Times New Roman" w:cs="Times New Roman"/>
        </w:rPr>
        <w:t>ORS t</w:t>
      </w:r>
      <w:r w:rsidRPr="00012FE2">
        <w:rPr>
          <w:rFonts w:ascii="Times New Roman" w:hAnsi="Times New Roman" w:cs="Times New Roman"/>
        </w:rPr>
        <w:t xml:space="preserve">rajectories incorporate a client’s initial score, as well as their change at the current session relative to the initial score </w:t>
      </w:r>
      <w:r w:rsidRPr="00012FE2">
        <w:rPr>
          <w:rFonts w:ascii="Times New Roman" w:hAnsi="Times New Roman" w:cs="Times New Roman"/>
          <w:highlight w:val="yellow"/>
        </w:rPr>
        <w:t xml:space="preserve">(Miller, Duncan, </w:t>
      </w:r>
      <w:proofErr w:type="spellStart"/>
      <w:r w:rsidRPr="00012FE2">
        <w:rPr>
          <w:rFonts w:ascii="Times New Roman" w:hAnsi="Times New Roman" w:cs="Times New Roman"/>
          <w:highlight w:val="yellow"/>
        </w:rPr>
        <w:t>Sorrell</w:t>
      </w:r>
      <w:proofErr w:type="spellEnd"/>
      <w:r w:rsidRPr="00012FE2">
        <w:rPr>
          <w:rFonts w:ascii="Times New Roman" w:hAnsi="Times New Roman" w:cs="Times New Roman"/>
          <w:highlight w:val="yellow"/>
        </w:rPr>
        <w:t>, &amp; Brown, 2005).</w:t>
      </w:r>
      <w:r w:rsidRPr="00012FE2">
        <w:rPr>
          <w:rFonts w:ascii="Times New Roman" w:hAnsi="Times New Roman" w:cs="Times New Roman"/>
        </w:rPr>
        <w:t xml:space="preserve"> Clients whose scores fall below the 50</w:t>
      </w:r>
      <w:r w:rsidRPr="00012FE2">
        <w:rPr>
          <w:rFonts w:ascii="Times New Roman" w:hAnsi="Times New Roman" w:cs="Times New Roman"/>
          <w:vertAlign w:val="superscript"/>
        </w:rPr>
        <w:t>th</w:t>
      </w:r>
      <w:r w:rsidRPr="00012FE2">
        <w:rPr>
          <w:rFonts w:ascii="Times New Roman" w:hAnsi="Times New Roman" w:cs="Times New Roman"/>
        </w:rPr>
        <w:t xml:space="preserve"> percentile of these expected trajectories are identified as at risk </w:t>
      </w:r>
      <w:r w:rsidRPr="00012FE2">
        <w:rPr>
          <w:rFonts w:ascii="Times New Roman" w:hAnsi="Times New Roman" w:cs="Times New Roman"/>
          <w:highlight w:val="yellow"/>
        </w:rPr>
        <w:t>(</w:t>
      </w:r>
      <w:proofErr w:type="spellStart"/>
      <w:r w:rsidRPr="00012FE2">
        <w:rPr>
          <w:rFonts w:ascii="Times New Roman" w:hAnsi="Times New Roman" w:cs="Times New Roman"/>
          <w:highlight w:val="yellow"/>
        </w:rPr>
        <w:t>Anker</w:t>
      </w:r>
      <w:proofErr w:type="spellEnd"/>
      <w:r w:rsidRPr="00012FE2">
        <w:rPr>
          <w:rFonts w:ascii="Times New Roman" w:hAnsi="Times New Roman" w:cs="Times New Roman"/>
          <w:highlight w:val="yellow"/>
        </w:rPr>
        <w:t>, Duncan, &amp; Sparks, 2009, p. 697)</w:t>
      </w:r>
      <w:r w:rsidR="009E0A3E">
        <w:rPr>
          <w:rFonts w:ascii="Times New Roman" w:hAnsi="Times New Roman" w:cs="Times New Roman"/>
          <w:highlight w:val="yellow"/>
        </w:rPr>
        <w:t xml:space="preserve">, </w:t>
      </w:r>
      <w:r w:rsidR="009E0A3E" w:rsidRPr="009E0A3E">
        <w:rPr>
          <w:rFonts w:ascii="Times New Roman" w:hAnsi="Times New Roman" w:cs="Times New Roman"/>
        </w:rPr>
        <w:t>indicating that they are making less change than the average client</w:t>
      </w:r>
      <w:r w:rsidRPr="00012FE2">
        <w:rPr>
          <w:rFonts w:ascii="Times New Roman" w:hAnsi="Times New Roman" w:cs="Times New Roman"/>
        </w:rPr>
        <w:t xml:space="preserve">. </w:t>
      </w:r>
      <w:r w:rsidR="00DC376B">
        <w:rPr>
          <w:rFonts w:ascii="Times New Roman" w:hAnsi="Times New Roman" w:cs="Times New Roman"/>
        </w:rPr>
        <w:t>While other ROM instruments employ other methods to provide feedback on client progress, the OQ-45 and PCOMS represent two common examples.</w:t>
      </w:r>
      <w:r w:rsidR="00FF1269">
        <w:rPr>
          <w:rFonts w:ascii="Times New Roman" w:hAnsi="Times New Roman" w:cs="Times New Roman"/>
        </w:rPr>
        <w:t xml:space="preserve"> </w:t>
      </w:r>
    </w:p>
    <w:p w14:paraId="2F30F0F9" w14:textId="74059F18" w:rsidR="00433B3E" w:rsidRPr="00024E6D" w:rsidRDefault="00FB7043" w:rsidP="00024E6D">
      <w:pPr>
        <w:ind w:firstLine="720"/>
        <w:rPr>
          <w:rFonts w:ascii="Times New Roman" w:hAnsi="Times New Roman" w:cs="Times New Roman"/>
        </w:rPr>
      </w:pPr>
      <w:r>
        <w:rPr>
          <w:rFonts w:ascii="Times New Roman" w:hAnsi="Times New Roman" w:cs="Times New Roman"/>
        </w:rPr>
        <w:t>F</w:t>
      </w:r>
      <w:r w:rsidR="00433B3E" w:rsidRPr="00024E6D">
        <w:rPr>
          <w:rFonts w:ascii="Times New Roman" w:hAnsi="Times New Roman" w:cs="Times New Roman"/>
        </w:rPr>
        <w:t>eedback has been shown to improve outcomes and help prevent treatment failure across systems</w:t>
      </w:r>
      <w:r w:rsidR="004F3275" w:rsidRPr="00024E6D">
        <w:rPr>
          <w:rFonts w:ascii="Times New Roman" w:hAnsi="Times New Roman" w:cs="Times New Roman"/>
        </w:rPr>
        <w:t xml:space="preserve"> and methods</w:t>
      </w:r>
      <w:r w:rsidR="00433B3E" w:rsidRPr="00024E6D">
        <w:rPr>
          <w:rFonts w:ascii="Times New Roman" w:hAnsi="Times New Roman" w:cs="Times New Roman"/>
        </w:rPr>
        <w:t xml:space="preserve">. A recently published meta-analysis </w:t>
      </w:r>
      <w:r w:rsidR="002C2E0C" w:rsidRPr="00024E6D">
        <w:rPr>
          <w:rFonts w:ascii="Times New Roman" w:hAnsi="Times New Roman" w:cs="Times New Roman"/>
        </w:rPr>
        <w:t>of 24</w:t>
      </w:r>
      <w:r w:rsidR="00433B3E" w:rsidRPr="00024E6D">
        <w:rPr>
          <w:rFonts w:ascii="Times New Roman" w:hAnsi="Times New Roman" w:cs="Times New Roman"/>
        </w:rPr>
        <w:t xml:space="preserve"> studies using either the OQ-45 or PCOMS system </w:t>
      </w:r>
      <w:r w:rsidR="00CD4298" w:rsidRPr="00024E6D">
        <w:rPr>
          <w:rFonts w:ascii="Times New Roman" w:hAnsi="Times New Roman" w:cs="Times New Roman"/>
        </w:rPr>
        <w:t xml:space="preserve">examined the effect of feedback </w:t>
      </w:r>
      <w:r w:rsidR="00A86F51" w:rsidRPr="00024E6D">
        <w:rPr>
          <w:rFonts w:ascii="Times New Roman" w:hAnsi="Times New Roman" w:cs="Times New Roman"/>
        </w:rPr>
        <w:t xml:space="preserve">across many populations and treatment modalities </w:t>
      </w:r>
      <w:r w:rsidR="00A86F51" w:rsidRPr="00024E6D">
        <w:rPr>
          <w:rFonts w:ascii="Times New Roman" w:hAnsi="Times New Roman" w:cs="Times New Roman"/>
        </w:rPr>
        <w:fldChar w:fldCharType="begin" w:fldLock="1"/>
      </w:r>
      <w:r w:rsidR="00A86F51" w:rsidRPr="00024E6D">
        <w:rPr>
          <w:rFonts w:ascii="Times New Roman" w:hAnsi="Times New Roman" w:cs="Times New Roman"/>
        </w:rPr>
        <w:instrText>ADDIN CSL_CITATION {"citationItems":[{"id":"ITEM-1","itemData":{"DOI":"10.1037/pst0000167","ISSN":"19391536","abstract":"This systematic review and meta-analysis examines the impact of measuring, monitoring, and feeding back information on client progress to clinicians while they deliver psychotherapy. It considers the effects of the 2 most frequently studied routine outcome monitoring (ROM) practices: The Partners for Change Outcome Management System and the Outcome Questionnaire System. Like other ROM practices, they typify attempts to enhance routine care by assisting psychotherapists in recognizing problematic treatment response and increasing collaboration between therapist and client to overcome poor treatment response. A total of 24 studies were identified and considered suitable for analysis. Two-thirds of the studies found that ROM-assisted psychotherapy was superior to treatment-as-usual offered by the same practitioners. Mean standardized effect sizes indicated that the effects ranged from small to moderate. Feedback practices reduced deterioration rates and nearly doubled clinically significant/reliable change rates in clients who were predicted to have a poor outcome. Clinical examples, diversity considerations. and therapeutic advances are provided.","author":[{"dropping-particle":"","family":"Lambert","given":"Michael J.","non-dropping-particle":"","parse-names":false,"suffix":""},{"dropping-particle":"","family":"Whipple","given":"Jason L.","non-dropping-particle":"","parse-names":false,"suffix":""},{"dropping-particle":"","family":"Kleinstäuber","given":"Maria","non-dropping-particle":"","parse-names":false,"suffix":""}],"container-title":"Psychotherapy","id":"ITEM-1","issue":"4","issued":{"date-parts":[["2018"]]},"page":"520-537","title":"Collecting and Delivering Progress Feedback: A Meta-Analysis of Routine Outcome Monitoring","type":"article-journal","volume":"55"},"uris":["http://www.mendeley.com/documents/?uuid=5a9826e4-0ebc-4e46-84c7-9a2062bfcb36"]}],"mendeley":{"formattedCitation":"(Lambert, Whipple, &amp; Kleinstäuber, 2018)","plainTextFormattedCitation":"(Lambert, Whipple, &amp; Kleinstäuber, 2018)"},"properties":{"noteIndex":0},"schema":"https://github.com/citation-style-language/schema/raw/master/csl-citation.json"}</w:instrText>
      </w:r>
      <w:r w:rsidR="00A86F51" w:rsidRPr="00024E6D">
        <w:rPr>
          <w:rFonts w:ascii="Times New Roman" w:hAnsi="Times New Roman" w:cs="Times New Roman"/>
        </w:rPr>
        <w:fldChar w:fldCharType="separate"/>
      </w:r>
      <w:r w:rsidR="00A86F51" w:rsidRPr="00024E6D">
        <w:rPr>
          <w:rFonts w:ascii="Times New Roman" w:hAnsi="Times New Roman" w:cs="Times New Roman"/>
          <w:noProof/>
        </w:rPr>
        <w:t>(Lambert, Whipple, &amp; Kleinstäuber, 2018)</w:t>
      </w:r>
      <w:r w:rsidR="00A86F51" w:rsidRPr="00024E6D">
        <w:rPr>
          <w:rFonts w:ascii="Times New Roman" w:hAnsi="Times New Roman" w:cs="Times New Roman"/>
        </w:rPr>
        <w:fldChar w:fldCharType="end"/>
      </w:r>
      <w:r w:rsidR="00950731" w:rsidRPr="00024E6D">
        <w:rPr>
          <w:rFonts w:ascii="Times New Roman" w:hAnsi="Times New Roman" w:cs="Times New Roman"/>
        </w:rPr>
        <w:t xml:space="preserve"> </w:t>
      </w:r>
      <w:r w:rsidR="00641FC6" w:rsidRPr="00024E6D">
        <w:rPr>
          <w:rFonts w:ascii="Times New Roman" w:hAnsi="Times New Roman" w:cs="Times New Roman"/>
        </w:rPr>
        <w:t>a</w:t>
      </w:r>
      <w:r w:rsidR="00CF7E07" w:rsidRPr="00024E6D">
        <w:rPr>
          <w:rFonts w:ascii="Times New Roman" w:hAnsi="Times New Roman" w:cs="Times New Roman"/>
        </w:rPr>
        <w:t>nd found that in a majority of studies</w:t>
      </w:r>
      <w:r w:rsidR="004C1C34" w:rsidRPr="00024E6D">
        <w:rPr>
          <w:rFonts w:ascii="Times New Roman" w:hAnsi="Times New Roman" w:cs="Times New Roman"/>
        </w:rPr>
        <w:t xml:space="preserve"> (70%)</w:t>
      </w:r>
      <w:r w:rsidR="0035791C" w:rsidRPr="00024E6D">
        <w:rPr>
          <w:rFonts w:ascii="Times New Roman" w:hAnsi="Times New Roman" w:cs="Times New Roman"/>
        </w:rPr>
        <w:t>, feedback improved outcomes</w:t>
      </w:r>
      <w:r w:rsidR="00A86F51" w:rsidRPr="00024E6D">
        <w:rPr>
          <w:rFonts w:ascii="Times New Roman" w:hAnsi="Times New Roman" w:cs="Times New Roman"/>
        </w:rPr>
        <w:t xml:space="preserve">. </w:t>
      </w:r>
      <w:r w:rsidR="0086353B" w:rsidRPr="00024E6D">
        <w:rPr>
          <w:rFonts w:ascii="Times New Roman" w:hAnsi="Times New Roman" w:cs="Times New Roman"/>
        </w:rPr>
        <w:t xml:space="preserve">Consistent with </w:t>
      </w:r>
      <w:r w:rsidR="00034716">
        <w:rPr>
          <w:rFonts w:ascii="Times New Roman" w:hAnsi="Times New Roman" w:cs="Times New Roman"/>
        </w:rPr>
        <w:t xml:space="preserve">a </w:t>
      </w:r>
      <w:r w:rsidR="0086353B" w:rsidRPr="00024E6D">
        <w:rPr>
          <w:rFonts w:ascii="Times New Roman" w:hAnsi="Times New Roman" w:cs="Times New Roman"/>
        </w:rPr>
        <w:t>previous meta</w:t>
      </w:r>
      <w:r w:rsidR="00034716">
        <w:rPr>
          <w:rFonts w:ascii="Times New Roman" w:hAnsi="Times New Roman" w:cs="Times New Roman"/>
        </w:rPr>
        <w:t>-</w:t>
      </w:r>
      <w:r w:rsidR="0086353B" w:rsidRPr="00024E6D">
        <w:rPr>
          <w:rFonts w:ascii="Times New Roman" w:hAnsi="Times New Roman" w:cs="Times New Roman"/>
        </w:rPr>
        <w:t>analyses</w:t>
      </w:r>
      <w:r w:rsidR="002A1D24" w:rsidRPr="00024E6D">
        <w:rPr>
          <w:rFonts w:ascii="Times New Roman" w:hAnsi="Times New Roman" w:cs="Times New Roman"/>
        </w:rPr>
        <w:t xml:space="preserve"> of the OQ-45</w:t>
      </w:r>
      <w:r w:rsidR="0086353B" w:rsidRPr="00024E6D">
        <w:rPr>
          <w:rFonts w:ascii="Times New Roman" w:hAnsi="Times New Roman" w:cs="Times New Roman"/>
        </w:rPr>
        <w:t xml:space="preserve"> (</w:t>
      </w:r>
      <w:r w:rsidR="0086353B" w:rsidRPr="00024E6D">
        <w:rPr>
          <w:rFonts w:ascii="Times New Roman" w:hAnsi="Times New Roman" w:cs="Times New Roman"/>
          <w:highlight w:val="yellow"/>
        </w:rPr>
        <w:t>Lambert et al., 2011</w:t>
      </w:r>
      <w:r w:rsidR="0086353B" w:rsidRPr="00024E6D">
        <w:rPr>
          <w:rFonts w:ascii="Times New Roman" w:hAnsi="Times New Roman" w:cs="Times New Roman"/>
        </w:rPr>
        <w:t xml:space="preserve">), </w:t>
      </w:r>
      <w:r w:rsidR="00D117EE" w:rsidRPr="00024E6D">
        <w:rPr>
          <w:rFonts w:ascii="Times New Roman" w:hAnsi="Times New Roman" w:cs="Times New Roman"/>
        </w:rPr>
        <w:t xml:space="preserve">there was a </w:t>
      </w:r>
      <w:r w:rsidR="000857DD" w:rsidRPr="00024E6D">
        <w:rPr>
          <w:rFonts w:ascii="Times New Roman" w:hAnsi="Times New Roman" w:cs="Times New Roman"/>
        </w:rPr>
        <w:t xml:space="preserve">small </w:t>
      </w:r>
      <w:r w:rsidR="008D51FE" w:rsidRPr="00024E6D">
        <w:rPr>
          <w:rFonts w:ascii="Times New Roman" w:hAnsi="Times New Roman" w:cs="Times New Roman"/>
        </w:rPr>
        <w:t>(SMD = .14) effect</w:t>
      </w:r>
      <w:r w:rsidR="00D117EE" w:rsidRPr="00024E6D">
        <w:rPr>
          <w:rFonts w:ascii="Times New Roman" w:hAnsi="Times New Roman" w:cs="Times New Roman"/>
        </w:rPr>
        <w:t xml:space="preserve"> </w:t>
      </w:r>
      <w:r w:rsidR="008D51FE" w:rsidRPr="00024E6D">
        <w:rPr>
          <w:rFonts w:ascii="Times New Roman" w:hAnsi="Times New Roman" w:cs="Times New Roman"/>
        </w:rPr>
        <w:t xml:space="preserve">of feedback </w:t>
      </w:r>
      <w:r w:rsidR="00097945" w:rsidRPr="00024E6D">
        <w:rPr>
          <w:rFonts w:ascii="Times New Roman" w:hAnsi="Times New Roman" w:cs="Times New Roman"/>
        </w:rPr>
        <w:t xml:space="preserve">for all clients, and a larger effect for off track clients (SMD = </w:t>
      </w:r>
      <w:r w:rsidR="00AB2E55" w:rsidRPr="00024E6D">
        <w:rPr>
          <w:rFonts w:ascii="Times New Roman" w:hAnsi="Times New Roman" w:cs="Times New Roman"/>
        </w:rPr>
        <w:t>.33)</w:t>
      </w:r>
      <w:r w:rsidR="00597252" w:rsidRPr="00024E6D">
        <w:rPr>
          <w:rFonts w:ascii="Times New Roman" w:hAnsi="Times New Roman" w:cs="Times New Roman"/>
        </w:rPr>
        <w:t>, with</w:t>
      </w:r>
      <w:r w:rsidR="009135DC" w:rsidRPr="00024E6D">
        <w:rPr>
          <w:rFonts w:ascii="Times New Roman" w:hAnsi="Times New Roman" w:cs="Times New Roman"/>
        </w:rPr>
        <w:t xml:space="preserve"> significant reductions in deterioration </w:t>
      </w:r>
      <w:r w:rsidR="000A635F" w:rsidRPr="00024E6D">
        <w:rPr>
          <w:rFonts w:ascii="Times New Roman" w:hAnsi="Times New Roman" w:cs="Times New Roman"/>
        </w:rPr>
        <w:t>specifically</w:t>
      </w:r>
      <w:r w:rsidR="00597252" w:rsidRPr="00024E6D">
        <w:rPr>
          <w:rFonts w:ascii="Times New Roman" w:hAnsi="Times New Roman" w:cs="Times New Roman"/>
        </w:rPr>
        <w:t xml:space="preserve"> </w:t>
      </w:r>
      <w:r w:rsidR="009135DC" w:rsidRPr="00024E6D">
        <w:rPr>
          <w:rFonts w:ascii="Times New Roman" w:hAnsi="Times New Roman" w:cs="Times New Roman"/>
        </w:rPr>
        <w:t xml:space="preserve">for </w:t>
      </w:r>
      <w:r w:rsidR="00CA6E47" w:rsidRPr="00024E6D">
        <w:rPr>
          <w:rFonts w:ascii="Times New Roman" w:hAnsi="Times New Roman" w:cs="Times New Roman"/>
        </w:rPr>
        <w:t xml:space="preserve">off track clients. </w:t>
      </w:r>
      <w:r w:rsidR="002A1D24" w:rsidRPr="00024E6D">
        <w:rPr>
          <w:rFonts w:ascii="Times New Roman" w:hAnsi="Times New Roman" w:cs="Times New Roman"/>
        </w:rPr>
        <w:t xml:space="preserve">For the PCOMS, </w:t>
      </w:r>
      <w:r w:rsidR="00562993" w:rsidRPr="00024E6D">
        <w:rPr>
          <w:rFonts w:ascii="Times New Roman" w:hAnsi="Times New Roman" w:cs="Times New Roman"/>
        </w:rPr>
        <w:t xml:space="preserve">there was </w:t>
      </w:r>
      <w:r w:rsidR="00EF5023" w:rsidRPr="00024E6D">
        <w:rPr>
          <w:rFonts w:ascii="Times New Roman" w:hAnsi="Times New Roman" w:cs="Times New Roman"/>
        </w:rPr>
        <w:t>a</w:t>
      </w:r>
      <w:r w:rsidR="002A1D24" w:rsidRPr="00024E6D">
        <w:rPr>
          <w:rFonts w:ascii="Times New Roman" w:hAnsi="Times New Roman" w:cs="Times New Roman"/>
        </w:rPr>
        <w:t xml:space="preserve"> small to moderate effect of feedback for all clients (SMD = .40)</w:t>
      </w:r>
      <w:r w:rsidR="00850CC0" w:rsidRPr="00024E6D">
        <w:rPr>
          <w:rFonts w:ascii="Times New Roman" w:hAnsi="Times New Roman" w:cs="Times New Roman"/>
        </w:rPr>
        <w:t xml:space="preserve">, with significantly more clients achieving a reliable positive change, but no significant effect in reducing deterioration. </w:t>
      </w:r>
      <w:r w:rsidR="00F571E5">
        <w:rPr>
          <w:rFonts w:ascii="Times New Roman" w:hAnsi="Times New Roman" w:cs="Times New Roman"/>
        </w:rPr>
        <w:t xml:space="preserve">A </w:t>
      </w:r>
      <w:r w:rsidR="0025699E">
        <w:rPr>
          <w:rFonts w:ascii="Times New Roman" w:hAnsi="Times New Roman" w:cs="Times New Roman"/>
        </w:rPr>
        <w:t xml:space="preserve">2016 systematic review found more moderate results, with </w:t>
      </w:r>
      <w:r w:rsidR="0069718A">
        <w:rPr>
          <w:rFonts w:ascii="Times New Roman" w:hAnsi="Times New Roman" w:cs="Times New Roman"/>
        </w:rPr>
        <w:t xml:space="preserve">just over half of studies showing a positive effect of feedback </w:t>
      </w:r>
      <w:r w:rsidR="0025699E">
        <w:rPr>
          <w:rFonts w:ascii="Times New Roman" w:hAnsi="Times New Roman" w:cs="Times New Roman"/>
        </w:rPr>
        <w:t>(</w:t>
      </w:r>
      <w:proofErr w:type="spellStart"/>
      <w:r w:rsidR="0069718A">
        <w:rPr>
          <w:rFonts w:ascii="Times New Roman" w:hAnsi="Times New Roman" w:cs="Times New Roman"/>
        </w:rPr>
        <w:t>Gondek</w:t>
      </w:r>
      <w:proofErr w:type="spellEnd"/>
      <w:r w:rsidR="0069718A">
        <w:rPr>
          <w:rFonts w:ascii="Times New Roman" w:hAnsi="Times New Roman" w:cs="Times New Roman"/>
        </w:rPr>
        <w:t>, 2016).</w:t>
      </w:r>
      <w:r w:rsidR="00080861">
        <w:rPr>
          <w:rFonts w:ascii="Times New Roman" w:hAnsi="Times New Roman" w:cs="Times New Roman"/>
        </w:rPr>
        <w:t xml:space="preserve"> When considering only </w:t>
      </w:r>
      <w:r w:rsidR="00993BE6">
        <w:rPr>
          <w:rFonts w:ascii="Times New Roman" w:hAnsi="Times New Roman" w:cs="Times New Roman"/>
        </w:rPr>
        <w:t>off</w:t>
      </w:r>
      <w:r w:rsidR="00080861">
        <w:rPr>
          <w:rFonts w:ascii="Times New Roman" w:hAnsi="Times New Roman" w:cs="Times New Roman"/>
        </w:rPr>
        <w:t xml:space="preserve"> track clients, however, </w:t>
      </w:r>
      <w:r w:rsidR="001B54DA">
        <w:rPr>
          <w:rFonts w:ascii="Times New Roman" w:hAnsi="Times New Roman" w:cs="Times New Roman"/>
        </w:rPr>
        <w:t xml:space="preserve">73% of studies found a positive effect. </w:t>
      </w:r>
    </w:p>
    <w:p w14:paraId="1BF5E049" w14:textId="152EEA14" w:rsidR="002B0863" w:rsidRPr="00A03755" w:rsidRDefault="00586372" w:rsidP="00A46019">
      <w:pPr>
        <w:ind w:firstLine="720"/>
        <w:rPr>
          <w:rFonts w:ascii="Times New Roman" w:hAnsi="Times New Roman" w:cs="Times New Roman"/>
        </w:rPr>
      </w:pPr>
      <w:r>
        <w:rPr>
          <w:rFonts w:ascii="Times New Roman" w:hAnsi="Times New Roman" w:cs="Times New Roman"/>
        </w:rPr>
        <w:t xml:space="preserve">While </w:t>
      </w:r>
      <w:r w:rsidR="004A4780">
        <w:rPr>
          <w:rFonts w:ascii="Times New Roman" w:hAnsi="Times New Roman" w:cs="Times New Roman"/>
        </w:rPr>
        <w:t>a majority of studies</w:t>
      </w:r>
      <w:r w:rsidR="00225C9B">
        <w:rPr>
          <w:rFonts w:ascii="Times New Roman" w:hAnsi="Times New Roman" w:cs="Times New Roman"/>
        </w:rPr>
        <w:t xml:space="preserve"> supports the effectiveness of feedback, it is important to understand </w:t>
      </w:r>
      <w:r w:rsidR="00F355B9">
        <w:rPr>
          <w:rFonts w:ascii="Times New Roman" w:hAnsi="Times New Roman" w:cs="Times New Roman"/>
        </w:rPr>
        <w:t xml:space="preserve">why </w:t>
      </w:r>
      <w:r w:rsidR="00433B3E">
        <w:rPr>
          <w:rFonts w:ascii="Times New Roman" w:hAnsi="Times New Roman" w:cs="Times New Roman"/>
        </w:rPr>
        <w:t>feedback is effective</w:t>
      </w:r>
      <w:r w:rsidR="005E49B8">
        <w:rPr>
          <w:rFonts w:ascii="Times New Roman" w:hAnsi="Times New Roman" w:cs="Times New Roman"/>
        </w:rPr>
        <w:t>, under what conditions, and for whom. A</w:t>
      </w:r>
      <w:r w:rsidR="00433B3E">
        <w:rPr>
          <w:rFonts w:ascii="Times New Roman" w:hAnsi="Times New Roman" w:cs="Times New Roman"/>
        </w:rPr>
        <w:t xml:space="preserve">nswering these questions may shed light on the </w:t>
      </w:r>
      <w:r w:rsidR="0005788B">
        <w:rPr>
          <w:rFonts w:ascii="Times New Roman" w:hAnsi="Times New Roman" w:cs="Times New Roman"/>
        </w:rPr>
        <w:t xml:space="preserve">minority of </w:t>
      </w:r>
      <w:r w:rsidR="00433B3E">
        <w:rPr>
          <w:rFonts w:ascii="Times New Roman" w:hAnsi="Times New Roman" w:cs="Times New Roman"/>
        </w:rPr>
        <w:t>studies in which feedback was not found to improve outcomes</w:t>
      </w:r>
      <w:r w:rsidR="0005788B">
        <w:rPr>
          <w:rFonts w:ascii="Times New Roman" w:hAnsi="Times New Roman" w:cs="Times New Roman"/>
        </w:rPr>
        <w:t>.</w:t>
      </w:r>
      <w:r w:rsidR="00A46019">
        <w:rPr>
          <w:rFonts w:ascii="Times New Roman" w:hAnsi="Times New Roman" w:cs="Times New Roman"/>
        </w:rPr>
        <w:t xml:space="preserve"> </w:t>
      </w:r>
      <w:r w:rsidR="00C40DE9" w:rsidRPr="00A03755">
        <w:rPr>
          <w:rFonts w:ascii="Times New Roman" w:hAnsi="Times New Roman" w:cs="Times New Roman"/>
        </w:rPr>
        <w:t xml:space="preserve">Contextualized </w:t>
      </w:r>
      <w:r w:rsidR="008D6C11">
        <w:rPr>
          <w:rFonts w:ascii="Times New Roman" w:hAnsi="Times New Roman" w:cs="Times New Roman"/>
        </w:rPr>
        <w:t>F</w:t>
      </w:r>
      <w:r w:rsidR="00C40DE9" w:rsidRPr="00A03755">
        <w:rPr>
          <w:rFonts w:ascii="Times New Roman" w:hAnsi="Times New Roman" w:cs="Times New Roman"/>
        </w:rPr>
        <w:t xml:space="preserve">eedback </w:t>
      </w:r>
      <w:r w:rsidR="008D6C11">
        <w:rPr>
          <w:rFonts w:ascii="Times New Roman" w:hAnsi="Times New Roman" w:cs="Times New Roman"/>
        </w:rPr>
        <w:t>I</w:t>
      </w:r>
      <w:r w:rsidR="00973E21">
        <w:rPr>
          <w:rFonts w:ascii="Times New Roman" w:hAnsi="Times New Roman" w:cs="Times New Roman"/>
        </w:rPr>
        <w:t xml:space="preserve">ntervention </w:t>
      </w:r>
      <w:r w:rsidR="008D6C11">
        <w:rPr>
          <w:rFonts w:ascii="Times New Roman" w:hAnsi="Times New Roman" w:cs="Times New Roman"/>
        </w:rPr>
        <w:t>T</w:t>
      </w:r>
      <w:r w:rsidR="00C40DE9" w:rsidRPr="00A03755">
        <w:rPr>
          <w:rFonts w:ascii="Times New Roman" w:hAnsi="Times New Roman" w:cs="Times New Roman"/>
        </w:rPr>
        <w:t xml:space="preserve">heory </w:t>
      </w:r>
      <w:r w:rsidR="009908E8" w:rsidRPr="00A03755">
        <w:rPr>
          <w:rFonts w:ascii="Times New Roman" w:hAnsi="Times New Roman" w:cs="Times New Roman"/>
        </w:rPr>
        <w:t>(</w:t>
      </w:r>
      <w:proofErr w:type="spellStart"/>
      <w:r w:rsidR="009908E8" w:rsidRPr="00A03755">
        <w:rPr>
          <w:rFonts w:ascii="Times New Roman" w:hAnsi="Times New Roman" w:cs="Times New Roman"/>
          <w:highlight w:val="yellow"/>
        </w:rPr>
        <w:t>Sapyta</w:t>
      </w:r>
      <w:proofErr w:type="spellEnd"/>
      <w:r w:rsidR="009908E8" w:rsidRPr="00A03755">
        <w:rPr>
          <w:rFonts w:ascii="Times New Roman" w:hAnsi="Times New Roman" w:cs="Times New Roman"/>
          <w:highlight w:val="yellow"/>
        </w:rPr>
        <w:t xml:space="preserve">, </w:t>
      </w:r>
      <w:proofErr w:type="spellStart"/>
      <w:r w:rsidR="009908E8" w:rsidRPr="00A03755">
        <w:rPr>
          <w:rFonts w:ascii="Times New Roman" w:hAnsi="Times New Roman" w:cs="Times New Roman"/>
          <w:highlight w:val="yellow"/>
        </w:rPr>
        <w:t>Riemer</w:t>
      </w:r>
      <w:proofErr w:type="spellEnd"/>
      <w:r w:rsidR="009908E8" w:rsidRPr="00A03755">
        <w:rPr>
          <w:rFonts w:ascii="Times New Roman" w:hAnsi="Times New Roman" w:cs="Times New Roman"/>
          <w:highlight w:val="yellow"/>
        </w:rPr>
        <w:t xml:space="preserve">, &amp; </w:t>
      </w:r>
      <w:proofErr w:type="spellStart"/>
      <w:r w:rsidR="009908E8" w:rsidRPr="00A03755">
        <w:rPr>
          <w:rFonts w:ascii="Times New Roman" w:hAnsi="Times New Roman" w:cs="Times New Roman"/>
          <w:highlight w:val="yellow"/>
        </w:rPr>
        <w:t>Bickman</w:t>
      </w:r>
      <w:proofErr w:type="spellEnd"/>
      <w:r w:rsidR="009908E8" w:rsidRPr="00A03755">
        <w:rPr>
          <w:rFonts w:ascii="Times New Roman" w:hAnsi="Times New Roman" w:cs="Times New Roman"/>
          <w:highlight w:val="yellow"/>
        </w:rPr>
        <w:t>, 2005</w:t>
      </w:r>
      <w:r w:rsidR="009908E8" w:rsidRPr="00A03755">
        <w:rPr>
          <w:rFonts w:ascii="Times New Roman" w:hAnsi="Times New Roman" w:cs="Times New Roman"/>
        </w:rPr>
        <w:t xml:space="preserve">) </w:t>
      </w:r>
      <w:r w:rsidR="00C40DE9" w:rsidRPr="00A03755">
        <w:rPr>
          <w:rFonts w:ascii="Times New Roman" w:hAnsi="Times New Roman" w:cs="Times New Roman"/>
        </w:rPr>
        <w:t xml:space="preserve">suggests that </w:t>
      </w:r>
      <w:r w:rsidR="00F518B1" w:rsidRPr="00A03755">
        <w:rPr>
          <w:rFonts w:ascii="Times New Roman" w:hAnsi="Times New Roman" w:cs="Times New Roman"/>
        </w:rPr>
        <w:t xml:space="preserve">in order for feedback to be effective, </w:t>
      </w:r>
      <w:r w:rsidR="00AA3A7F" w:rsidRPr="00A03755">
        <w:rPr>
          <w:rFonts w:ascii="Times New Roman" w:hAnsi="Times New Roman" w:cs="Times New Roman"/>
        </w:rPr>
        <w:t xml:space="preserve">it has to provide additional information beyond what a therapist could </w:t>
      </w:r>
      <w:r w:rsidR="004F3334" w:rsidRPr="00A03755">
        <w:rPr>
          <w:rFonts w:ascii="Times New Roman" w:hAnsi="Times New Roman" w:cs="Times New Roman"/>
        </w:rPr>
        <w:t xml:space="preserve">glean from the client on their own. Studies showing that clinicians fail to </w:t>
      </w:r>
      <w:r w:rsidR="00E87C88" w:rsidRPr="00A03755">
        <w:rPr>
          <w:rFonts w:ascii="Times New Roman" w:hAnsi="Times New Roman" w:cs="Times New Roman"/>
        </w:rPr>
        <w:t>identify worsening in their own clients, even when provided with the base rate of it happening, suggest that feedback does just that (</w:t>
      </w:r>
      <w:proofErr w:type="spellStart"/>
      <w:r w:rsidR="00E87C88" w:rsidRPr="00A03755">
        <w:rPr>
          <w:rFonts w:ascii="Times New Roman" w:hAnsi="Times New Roman" w:cs="Times New Roman"/>
          <w:highlight w:val="yellow"/>
        </w:rPr>
        <w:t>Hannan</w:t>
      </w:r>
      <w:proofErr w:type="spellEnd"/>
      <w:r w:rsidR="00E87C88" w:rsidRPr="00A03755">
        <w:rPr>
          <w:rFonts w:ascii="Times New Roman" w:hAnsi="Times New Roman" w:cs="Times New Roman"/>
          <w:highlight w:val="yellow"/>
        </w:rPr>
        <w:t>, et al</w:t>
      </w:r>
      <w:r w:rsidR="00E87C88" w:rsidRPr="00A03755">
        <w:rPr>
          <w:rFonts w:ascii="Times New Roman" w:hAnsi="Times New Roman" w:cs="Times New Roman"/>
        </w:rPr>
        <w:t xml:space="preserve">). </w:t>
      </w:r>
      <w:r w:rsidR="00B073E6" w:rsidRPr="00A03755">
        <w:rPr>
          <w:rFonts w:ascii="Times New Roman" w:hAnsi="Times New Roman" w:cs="Times New Roman"/>
        </w:rPr>
        <w:t>Additionally, the feedback must be</w:t>
      </w:r>
      <w:r w:rsidR="00477CD4" w:rsidRPr="00A03755">
        <w:rPr>
          <w:rFonts w:ascii="Times New Roman" w:hAnsi="Times New Roman" w:cs="Times New Roman"/>
        </w:rPr>
        <w:t xml:space="preserve"> actionable and</w:t>
      </w:r>
      <w:r w:rsidR="00B073E6" w:rsidRPr="00A03755">
        <w:rPr>
          <w:rFonts w:ascii="Times New Roman" w:hAnsi="Times New Roman" w:cs="Times New Roman"/>
        </w:rPr>
        <w:t xml:space="preserve"> timely</w:t>
      </w:r>
      <w:r w:rsidR="004B1D81" w:rsidRPr="00A03755">
        <w:rPr>
          <w:rFonts w:ascii="Times New Roman" w:hAnsi="Times New Roman" w:cs="Times New Roman"/>
        </w:rPr>
        <w:t xml:space="preserve">. </w:t>
      </w:r>
      <w:r w:rsidR="00225C9B">
        <w:rPr>
          <w:rFonts w:ascii="Times New Roman" w:hAnsi="Times New Roman" w:cs="Times New Roman"/>
        </w:rPr>
        <w:t>F</w:t>
      </w:r>
      <w:r w:rsidR="004B1D81" w:rsidRPr="00A03755">
        <w:rPr>
          <w:rFonts w:ascii="Times New Roman" w:hAnsi="Times New Roman" w:cs="Times New Roman"/>
        </w:rPr>
        <w:t xml:space="preserve">eedback </w:t>
      </w:r>
      <w:r w:rsidR="00225C9B">
        <w:rPr>
          <w:rFonts w:ascii="Times New Roman" w:hAnsi="Times New Roman" w:cs="Times New Roman"/>
        </w:rPr>
        <w:t xml:space="preserve">should </w:t>
      </w:r>
      <w:r w:rsidR="004B1D81" w:rsidRPr="00A03755">
        <w:rPr>
          <w:rFonts w:ascii="Times New Roman" w:hAnsi="Times New Roman" w:cs="Times New Roman"/>
        </w:rPr>
        <w:t xml:space="preserve">be delivered </w:t>
      </w:r>
      <w:r w:rsidR="00225C9B">
        <w:rPr>
          <w:rFonts w:ascii="Times New Roman" w:hAnsi="Times New Roman" w:cs="Times New Roman"/>
        </w:rPr>
        <w:t xml:space="preserve">regularly, optimally </w:t>
      </w:r>
      <w:r w:rsidR="004B1D81" w:rsidRPr="00A03755">
        <w:rPr>
          <w:rFonts w:ascii="Times New Roman" w:hAnsi="Times New Roman" w:cs="Times New Roman"/>
        </w:rPr>
        <w:t>on a session by session basis</w:t>
      </w:r>
      <w:r w:rsidR="00225C9B">
        <w:rPr>
          <w:rFonts w:ascii="Times New Roman" w:hAnsi="Times New Roman" w:cs="Times New Roman"/>
        </w:rPr>
        <w:t>,</w:t>
      </w:r>
      <w:r w:rsidR="004B1D81" w:rsidRPr="00A03755">
        <w:rPr>
          <w:rFonts w:ascii="Times New Roman" w:hAnsi="Times New Roman" w:cs="Times New Roman"/>
        </w:rPr>
        <w:t xml:space="preserve"> when treatment can still be altered, not at the end once </w:t>
      </w:r>
      <w:r w:rsidR="00374A90" w:rsidRPr="00A03755">
        <w:rPr>
          <w:rFonts w:ascii="Times New Roman" w:hAnsi="Times New Roman" w:cs="Times New Roman"/>
        </w:rPr>
        <w:t xml:space="preserve">deterioration has already occurred. </w:t>
      </w:r>
      <w:r w:rsidR="002B0863" w:rsidRPr="00A03755">
        <w:rPr>
          <w:rFonts w:ascii="Times New Roman" w:hAnsi="Times New Roman" w:cs="Times New Roman"/>
        </w:rPr>
        <w:t>Similarly, Feedback Intervention Theory (</w:t>
      </w:r>
      <w:proofErr w:type="spellStart"/>
      <w:r w:rsidR="002B0863" w:rsidRPr="00A03755">
        <w:rPr>
          <w:rFonts w:ascii="Times New Roman" w:hAnsi="Times New Roman" w:cs="Times New Roman"/>
          <w:highlight w:val="yellow"/>
        </w:rPr>
        <w:t>Kluger</w:t>
      </w:r>
      <w:proofErr w:type="spellEnd"/>
      <w:r w:rsidR="002B0863" w:rsidRPr="00A03755">
        <w:rPr>
          <w:rFonts w:ascii="Times New Roman" w:hAnsi="Times New Roman" w:cs="Times New Roman"/>
          <w:highlight w:val="yellow"/>
        </w:rPr>
        <w:t xml:space="preserve"> </w:t>
      </w:r>
      <w:r w:rsidR="009169C2" w:rsidRPr="00A03755">
        <w:rPr>
          <w:rFonts w:ascii="Times New Roman" w:hAnsi="Times New Roman" w:cs="Times New Roman"/>
          <w:highlight w:val="yellow"/>
        </w:rPr>
        <w:t>&amp;</w:t>
      </w:r>
      <w:r w:rsidR="002B0863" w:rsidRPr="00A03755">
        <w:rPr>
          <w:rFonts w:ascii="Times New Roman" w:hAnsi="Times New Roman" w:cs="Times New Roman"/>
          <w:highlight w:val="yellow"/>
        </w:rPr>
        <w:t xml:space="preserve"> De </w:t>
      </w:r>
      <w:proofErr w:type="spellStart"/>
      <w:r w:rsidR="002B0863" w:rsidRPr="00A03755">
        <w:rPr>
          <w:rFonts w:ascii="Times New Roman" w:hAnsi="Times New Roman" w:cs="Times New Roman"/>
          <w:highlight w:val="yellow"/>
        </w:rPr>
        <w:t>Nisi</w:t>
      </w:r>
      <w:proofErr w:type="spellEnd"/>
      <w:r w:rsidR="009169C2" w:rsidRPr="00A03755">
        <w:rPr>
          <w:rFonts w:ascii="Times New Roman" w:hAnsi="Times New Roman" w:cs="Times New Roman"/>
          <w:highlight w:val="yellow"/>
        </w:rPr>
        <w:t>,</w:t>
      </w:r>
      <w:r w:rsidR="002B0863" w:rsidRPr="00A03755">
        <w:rPr>
          <w:rFonts w:ascii="Times New Roman" w:hAnsi="Times New Roman" w:cs="Times New Roman"/>
          <w:highlight w:val="yellow"/>
        </w:rPr>
        <w:t xml:space="preserve"> 1996</w:t>
      </w:r>
      <w:r w:rsidR="002B0863" w:rsidRPr="00A03755">
        <w:rPr>
          <w:rFonts w:ascii="Times New Roman" w:hAnsi="Times New Roman" w:cs="Times New Roman"/>
        </w:rPr>
        <w:t>) and self-regulation theory (</w:t>
      </w:r>
      <w:proofErr w:type="spellStart"/>
      <w:r w:rsidR="002B0863" w:rsidRPr="00A03755">
        <w:rPr>
          <w:rFonts w:ascii="Times New Roman" w:hAnsi="Times New Roman" w:cs="Times New Roman"/>
          <w:highlight w:val="yellow"/>
        </w:rPr>
        <w:t>Scheier</w:t>
      </w:r>
      <w:proofErr w:type="spellEnd"/>
      <w:r w:rsidR="002B0863" w:rsidRPr="00A03755">
        <w:rPr>
          <w:rFonts w:ascii="Times New Roman" w:hAnsi="Times New Roman" w:cs="Times New Roman"/>
          <w:highlight w:val="yellow"/>
        </w:rPr>
        <w:t xml:space="preserve"> </w:t>
      </w:r>
      <w:r w:rsidR="009169C2" w:rsidRPr="00A03755">
        <w:rPr>
          <w:rFonts w:ascii="Times New Roman" w:hAnsi="Times New Roman" w:cs="Times New Roman"/>
          <w:highlight w:val="yellow"/>
        </w:rPr>
        <w:t>&amp;</w:t>
      </w:r>
      <w:r w:rsidR="002B0863" w:rsidRPr="00A03755">
        <w:rPr>
          <w:rFonts w:ascii="Times New Roman" w:hAnsi="Times New Roman" w:cs="Times New Roman"/>
          <w:highlight w:val="yellow"/>
        </w:rPr>
        <w:t xml:space="preserve"> Carver</w:t>
      </w:r>
      <w:r w:rsidR="009169C2" w:rsidRPr="00A03755">
        <w:rPr>
          <w:rFonts w:ascii="Times New Roman" w:hAnsi="Times New Roman" w:cs="Times New Roman"/>
          <w:highlight w:val="yellow"/>
        </w:rPr>
        <w:t>,</w:t>
      </w:r>
      <w:r w:rsidR="002B0863" w:rsidRPr="00A03755">
        <w:rPr>
          <w:rFonts w:ascii="Times New Roman" w:hAnsi="Times New Roman" w:cs="Times New Roman"/>
          <w:highlight w:val="yellow"/>
        </w:rPr>
        <w:t xml:space="preserve"> 2003</w:t>
      </w:r>
      <w:r w:rsidR="002B0863" w:rsidRPr="00A03755">
        <w:rPr>
          <w:rFonts w:ascii="Times New Roman" w:hAnsi="Times New Roman" w:cs="Times New Roman"/>
        </w:rPr>
        <w:t>)</w:t>
      </w:r>
      <w:r w:rsidR="0013228E" w:rsidRPr="00A03755">
        <w:rPr>
          <w:rFonts w:ascii="Times New Roman" w:hAnsi="Times New Roman" w:cs="Times New Roman"/>
        </w:rPr>
        <w:t xml:space="preserve"> </w:t>
      </w:r>
      <w:r w:rsidR="00D64F3E" w:rsidRPr="00A03755">
        <w:rPr>
          <w:rFonts w:ascii="Times New Roman" w:hAnsi="Times New Roman" w:cs="Times New Roman"/>
        </w:rPr>
        <w:t>suggest that feedback elicits</w:t>
      </w:r>
      <w:r w:rsidR="002B0863" w:rsidRPr="00A03755">
        <w:rPr>
          <w:rFonts w:ascii="Times New Roman" w:hAnsi="Times New Roman" w:cs="Times New Roman"/>
        </w:rPr>
        <w:t xml:space="preserve"> a comparison between actual and desired p</w:t>
      </w:r>
      <w:r w:rsidR="00DC374F" w:rsidRPr="00A03755">
        <w:rPr>
          <w:rFonts w:ascii="Times New Roman" w:hAnsi="Times New Roman" w:cs="Times New Roman"/>
        </w:rPr>
        <w:t>rogress</w:t>
      </w:r>
      <w:r w:rsidR="00AE7306" w:rsidRPr="00A03755">
        <w:rPr>
          <w:rFonts w:ascii="Times New Roman" w:hAnsi="Times New Roman" w:cs="Times New Roman"/>
        </w:rPr>
        <w:t xml:space="preserve">, for example between actual and expected progress, or current </w:t>
      </w:r>
      <w:r w:rsidR="00547F90" w:rsidRPr="00A03755">
        <w:rPr>
          <w:rFonts w:ascii="Times New Roman" w:hAnsi="Times New Roman" w:cs="Times New Roman"/>
        </w:rPr>
        <w:t>level of symptoms and recovery.</w:t>
      </w:r>
      <w:r w:rsidR="002B0863" w:rsidRPr="00A03755">
        <w:rPr>
          <w:rFonts w:ascii="Times New Roman" w:hAnsi="Times New Roman" w:cs="Times New Roman"/>
        </w:rPr>
        <w:t xml:space="preserve"> A discrepancy </w:t>
      </w:r>
      <w:r w:rsidR="00547F90" w:rsidRPr="00A03755">
        <w:rPr>
          <w:rFonts w:ascii="Times New Roman" w:hAnsi="Times New Roman" w:cs="Times New Roman"/>
        </w:rPr>
        <w:t xml:space="preserve">between the two </w:t>
      </w:r>
      <w:r w:rsidR="002B0863" w:rsidRPr="00A03755">
        <w:rPr>
          <w:rFonts w:ascii="Times New Roman" w:hAnsi="Times New Roman" w:cs="Times New Roman"/>
        </w:rPr>
        <w:t xml:space="preserve">may </w:t>
      </w:r>
      <w:r w:rsidR="00A50A12" w:rsidRPr="00A03755">
        <w:rPr>
          <w:rFonts w:ascii="Times New Roman" w:hAnsi="Times New Roman" w:cs="Times New Roman"/>
        </w:rPr>
        <w:t xml:space="preserve">prompt therapists to </w:t>
      </w:r>
      <w:r w:rsidR="000C0217" w:rsidRPr="00A03755">
        <w:rPr>
          <w:rFonts w:ascii="Times New Roman" w:hAnsi="Times New Roman" w:cs="Times New Roman"/>
        </w:rPr>
        <w:t>change their treatment plan or approac</w:t>
      </w:r>
      <w:r w:rsidR="00225C9B">
        <w:rPr>
          <w:rFonts w:ascii="Times New Roman" w:hAnsi="Times New Roman" w:cs="Times New Roman"/>
        </w:rPr>
        <w:t>h</w:t>
      </w:r>
      <w:r w:rsidR="000C0217" w:rsidRPr="00A03755">
        <w:rPr>
          <w:rFonts w:ascii="Times New Roman" w:hAnsi="Times New Roman" w:cs="Times New Roman"/>
        </w:rPr>
        <w:t xml:space="preserve">, or relax adherence to a specific model of treatment. </w:t>
      </w:r>
    </w:p>
    <w:p w14:paraId="597D3F1B" w14:textId="23C6681D" w:rsidR="00C30E37" w:rsidRDefault="00283C73" w:rsidP="00C30E37">
      <w:pPr>
        <w:ind w:firstLine="720"/>
        <w:rPr>
          <w:rFonts w:ascii="Times New Roman" w:hAnsi="Times New Roman" w:cs="Times New Roman"/>
        </w:rPr>
      </w:pPr>
      <w:r>
        <w:rPr>
          <w:rFonts w:ascii="Times New Roman" w:hAnsi="Times New Roman" w:cs="Times New Roman"/>
        </w:rPr>
        <w:t>In addition to</w:t>
      </w:r>
      <w:r w:rsidR="00E464A9">
        <w:rPr>
          <w:rFonts w:ascii="Times New Roman" w:hAnsi="Times New Roman" w:cs="Times New Roman"/>
        </w:rPr>
        <w:t xml:space="preserve"> t</w:t>
      </w:r>
      <w:r w:rsidR="0020565F">
        <w:rPr>
          <w:rFonts w:ascii="Times New Roman" w:hAnsi="Times New Roman" w:cs="Times New Roman"/>
        </w:rPr>
        <w:t>he</w:t>
      </w:r>
      <w:r w:rsidR="00A46019">
        <w:rPr>
          <w:rFonts w:ascii="Times New Roman" w:hAnsi="Times New Roman" w:cs="Times New Roman"/>
        </w:rPr>
        <w:t>ories</w:t>
      </w:r>
      <w:r w:rsidR="0020565F">
        <w:rPr>
          <w:rFonts w:ascii="Times New Roman" w:hAnsi="Times New Roman" w:cs="Times New Roman"/>
        </w:rPr>
        <w:t xml:space="preserve"> on mechanisms by which feedback improves outcomes, </w:t>
      </w:r>
      <w:r w:rsidR="006D61DD">
        <w:rPr>
          <w:rFonts w:ascii="Times New Roman" w:hAnsi="Times New Roman" w:cs="Times New Roman"/>
        </w:rPr>
        <w:t xml:space="preserve">research comparing the effects of feedback for all clients versus only off track clients </w:t>
      </w:r>
      <w:r w:rsidR="00225C9B">
        <w:rPr>
          <w:rFonts w:ascii="Times New Roman" w:hAnsi="Times New Roman" w:cs="Times New Roman"/>
        </w:rPr>
        <w:t xml:space="preserve">has begun </w:t>
      </w:r>
      <w:r w:rsidR="006D61DD">
        <w:rPr>
          <w:rFonts w:ascii="Times New Roman" w:hAnsi="Times New Roman" w:cs="Times New Roman"/>
        </w:rPr>
        <w:t xml:space="preserve">to answer </w:t>
      </w:r>
      <w:r w:rsidR="006D61DD">
        <w:rPr>
          <w:rFonts w:ascii="Times New Roman" w:hAnsi="Times New Roman" w:cs="Times New Roman"/>
        </w:rPr>
        <w:lastRenderedPageBreak/>
        <w:t xml:space="preserve">the </w:t>
      </w:r>
      <w:r w:rsidR="00DA125C">
        <w:rPr>
          <w:rFonts w:ascii="Times New Roman" w:hAnsi="Times New Roman" w:cs="Times New Roman"/>
        </w:rPr>
        <w:t xml:space="preserve">question of when feedback is effective. As </w:t>
      </w:r>
      <w:r w:rsidR="001B0FE2">
        <w:rPr>
          <w:rFonts w:ascii="Times New Roman" w:hAnsi="Times New Roman" w:cs="Times New Roman"/>
        </w:rPr>
        <w:t xml:space="preserve">found in the meta-analyses and systematic reviews outlined above, the effect </w:t>
      </w:r>
      <w:r w:rsidR="00193011">
        <w:rPr>
          <w:rFonts w:ascii="Times New Roman" w:hAnsi="Times New Roman" w:cs="Times New Roman"/>
        </w:rPr>
        <w:t xml:space="preserve">of feedback on symptom improvement </w:t>
      </w:r>
      <w:r w:rsidR="001B0FE2">
        <w:rPr>
          <w:rFonts w:ascii="Times New Roman" w:hAnsi="Times New Roman" w:cs="Times New Roman"/>
        </w:rPr>
        <w:t>does seem to be stronge</w:t>
      </w:r>
      <w:r w:rsidR="008950ED">
        <w:rPr>
          <w:rFonts w:ascii="Times New Roman" w:hAnsi="Times New Roman" w:cs="Times New Roman"/>
        </w:rPr>
        <w:t>st</w:t>
      </w:r>
      <w:r w:rsidR="001B0FE2">
        <w:rPr>
          <w:rFonts w:ascii="Times New Roman" w:hAnsi="Times New Roman" w:cs="Times New Roman"/>
        </w:rPr>
        <w:t xml:space="preserve"> when only considering off track clients, but this does n</w:t>
      </w:r>
      <w:r w:rsidR="00F67D3F">
        <w:rPr>
          <w:rFonts w:ascii="Times New Roman" w:hAnsi="Times New Roman" w:cs="Times New Roman"/>
        </w:rPr>
        <w:t xml:space="preserve">ot rule out an attenuated or different effect for on track clients. </w:t>
      </w:r>
      <w:r w:rsidRPr="00E547EA">
        <w:rPr>
          <w:rFonts w:ascii="Times New Roman" w:hAnsi="Times New Roman" w:cs="Times New Roman"/>
        </w:rPr>
        <w:t xml:space="preserve">Generally, for clients already on track, receiving feedback that they are on track, or the absence of </w:t>
      </w:r>
      <w:r w:rsidR="000A0BD9">
        <w:rPr>
          <w:rFonts w:ascii="Times New Roman" w:hAnsi="Times New Roman" w:cs="Times New Roman"/>
        </w:rPr>
        <w:t xml:space="preserve">an off track </w:t>
      </w:r>
      <w:r w:rsidRPr="00E547EA">
        <w:rPr>
          <w:rFonts w:ascii="Times New Roman" w:hAnsi="Times New Roman" w:cs="Times New Roman"/>
        </w:rPr>
        <w:t xml:space="preserve">alert, has not been shown to improve outcomes </w:t>
      </w:r>
      <w:r w:rsidRPr="00E547EA">
        <w:rPr>
          <w:rFonts w:ascii="Times New Roman" w:hAnsi="Times New Roman" w:cs="Times New Roman"/>
          <w:highlight w:val="yellow"/>
        </w:rPr>
        <w:t>(</w:t>
      </w:r>
      <w:r w:rsidRPr="00E547EA">
        <w:rPr>
          <w:rFonts w:ascii="Courier New" w:hAnsi="Courier New" w:cs="Courier New"/>
          <w:highlight w:val="yellow"/>
        </w:rPr>
        <w:t>﻿</w:t>
      </w:r>
      <w:proofErr w:type="spellStart"/>
      <w:r w:rsidRPr="00E547EA">
        <w:rPr>
          <w:rFonts w:ascii="Times New Roman" w:hAnsi="Times New Roman" w:cs="Times New Roman"/>
          <w:highlight w:val="yellow"/>
        </w:rPr>
        <w:t>Crits-Christoph</w:t>
      </w:r>
      <w:proofErr w:type="spellEnd"/>
      <w:r w:rsidRPr="00E547EA">
        <w:rPr>
          <w:rFonts w:ascii="Times New Roman" w:hAnsi="Times New Roman" w:cs="Times New Roman"/>
          <w:highlight w:val="yellow"/>
        </w:rPr>
        <w:t xml:space="preserve"> et al., 2012; Harmon et al., 2007; de Jong et al., 2012; Lambert, Whipple, Smart, Vermeersch, &amp; Nielsen, 2001; Lambert et al., 2002; </w:t>
      </w:r>
      <w:proofErr w:type="spellStart"/>
      <w:r w:rsidRPr="00E547EA">
        <w:rPr>
          <w:rFonts w:ascii="Times New Roman" w:hAnsi="Times New Roman" w:cs="Times New Roman"/>
          <w:highlight w:val="yellow"/>
        </w:rPr>
        <w:t>Probst</w:t>
      </w:r>
      <w:proofErr w:type="spellEnd"/>
      <w:r w:rsidRPr="00E547EA">
        <w:rPr>
          <w:rFonts w:ascii="Times New Roman" w:hAnsi="Times New Roman" w:cs="Times New Roman"/>
          <w:highlight w:val="yellow"/>
        </w:rPr>
        <w:t xml:space="preserve"> et al., 2013; Simon, Lambert, Harris, </w:t>
      </w:r>
      <w:proofErr w:type="spellStart"/>
      <w:r w:rsidRPr="00E547EA">
        <w:rPr>
          <w:rFonts w:ascii="Times New Roman" w:hAnsi="Times New Roman" w:cs="Times New Roman"/>
          <w:highlight w:val="yellow"/>
        </w:rPr>
        <w:t>Busath</w:t>
      </w:r>
      <w:proofErr w:type="spellEnd"/>
      <w:r w:rsidRPr="00E547EA">
        <w:rPr>
          <w:rFonts w:ascii="Times New Roman" w:hAnsi="Times New Roman" w:cs="Times New Roman"/>
        </w:rPr>
        <w:t xml:space="preserve">), although some studies do find a positive effect of feedback for on track clients as well </w:t>
      </w:r>
      <w:r w:rsidRPr="00E547EA">
        <w:rPr>
          <w:rFonts w:ascii="Times New Roman" w:hAnsi="Times New Roman" w:cs="Times New Roman"/>
        </w:rPr>
        <w:fldChar w:fldCharType="begin" w:fldLock="1"/>
      </w:r>
      <w:r w:rsidRPr="00E547EA">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Andersen, &amp; Wampold, 2015)","plainTextFormattedCitation":"(Amble, Gude, Stubdal, Andersen, &amp; Wampold, 2015)","previouslyFormattedCitation":"(Amble, Gude, Stubdal, Andersen, &amp; Wampold, 2015)"},"properties":{"noteIndex":0},"schema":"https://github.com/citation-style-language/schema/raw/master/csl-citation.json"}</w:instrText>
      </w:r>
      <w:r w:rsidRPr="00E547EA">
        <w:rPr>
          <w:rFonts w:ascii="Times New Roman" w:hAnsi="Times New Roman" w:cs="Times New Roman"/>
        </w:rPr>
        <w:fldChar w:fldCharType="separate"/>
      </w:r>
      <w:r w:rsidRPr="00E547EA">
        <w:rPr>
          <w:rFonts w:ascii="Times New Roman" w:hAnsi="Times New Roman" w:cs="Times New Roman"/>
          <w:noProof/>
        </w:rPr>
        <w:t>(Amble, Gude, Stubdal, Andersen, &amp; Wampold, 2015)</w:t>
      </w:r>
      <w:r w:rsidRPr="00E547EA">
        <w:rPr>
          <w:rFonts w:ascii="Times New Roman" w:hAnsi="Times New Roman" w:cs="Times New Roman"/>
        </w:rPr>
        <w:fldChar w:fldCharType="end"/>
      </w:r>
      <w:r w:rsidRPr="00E547EA">
        <w:rPr>
          <w:rFonts w:ascii="Times New Roman" w:hAnsi="Times New Roman" w:cs="Times New Roman"/>
        </w:rPr>
        <w:t>. Some research</w:t>
      </w:r>
      <w:r w:rsidR="000510A7">
        <w:rPr>
          <w:rFonts w:ascii="Times New Roman" w:hAnsi="Times New Roman" w:cs="Times New Roman"/>
        </w:rPr>
        <w:t>, including a meta-analysis,</w:t>
      </w:r>
      <w:r w:rsidRPr="00E547EA">
        <w:rPr>
          <w:rFonts w:ascii="Times New Roman" w:hAnsi="Times New Roman" w:cs="Times New Roman"/>
        </w:rPr>
        <w:t xml:space="preserve"> </w:t>
      </w:r>
      <w:r w:rsidR="000510A7">
        <w:rPr>
          <w:rFonts w:ascii="Times New Roman" w:hAnsi="Times New Roman" w:cs="Times New Roman"/>
        </w:rPr>
        <w:t>found</w:t>
      </w:r>
      <w:r w:rsidRPr="00E547EA">
        <w:rPr>
          <w:rFonts w:ascii="Times New Roman" w:hAnsi="Times New Roman" w:cs="Times New Roman"/>
        </w:rPr>
        <w:t xml:space="preserve"> that feedback may not improve outcomes for on track clients, but may shorten treatment, perhaps by indicating to therapists that the client has achieved the amount of change expected and may not need continued treatment (</w:t>
      </w:r>
      <w:r w:rsidR="00556883">
        <w:rPr>
          <w:rFonts w:ascii="Times New Roman" w:hAnsi="Times New Roman" w:cs="Times New Roman"/>
        </w:rPr>
        <w:t>Lambert et al, 2003</w:t>
      </w:r>
      <w:r w:rsidRPr="00E547EA">
        <w:rPr>
          <w:rFonts w:ascii="Times New Roman" w:hAnsi="Times New Roman" w:cs="Times New Roman"/>
        </w:rPr>
        <w:t>)</w:t>
      </w:r>
      <w:r w:rsidR="00556883">
        <w:rPr>
          <w:rFonts w:ascii="Times New Roman" w:hAnsi="Times New Roman" w:cs="Times New Roman"/>
        </w:rPr>
        <w:t>;</w:t>
      </w:r>
      <w:r w:rsidR="009C3046">
        <w:rPr>
          <w:rFonts w:ascii="Times New Roman" w:hAnsi="Times New Roman" w:cs="Times New Roman"/>
        </w:rPr>
        <w:t xml:space="preserve"> although</w:t>
      </w:r>
      <w:r w:rsidR="00556883">
        <w:rPr>
          <w:rFonts w:ascii="Times New Roman" w:hAnsi="Times New Roman" w:cs="Times New Roman"/>
        </w:rPr>
        <w:t>,</w:t>
      </w:r>
      <w:r w:rsidR="009C3046">
        <w:rPr>
          <w:rFonts w:ascii="Times New Roman" w:hAnsi="Times New Roman" w:cs="Times New Roman"/>
        </w:rPr>
        <w:t xml:space="preserve"> </w:t>
      </w:r>
      <w:r w:rsidR="00E220C4">
        <w:rPr>
          <w:rFonts w:ascii="Times New Roman" w:hAnsi="Times New Roman" w:cs="Times New Roman"/>
        </w:rPr>
        <w:t>a systematic review found no effect of feedback on number of sessions in 60% of studies, and a negative effect in 20% of studies (</w:t>
      </w:r>
      <w:proofErr w:type="spellStart"/>
      <w:r w:rsidR="004F7EB5">
        <w:rPr>
          <w:rFonts w:ascii="Times New Roman" w:hAnsi="Times New Roman" w:cs="Times New Roman"/>
        </w:rPr>
        <w:t>Gondek</w:t>
      </w:r>
      <w:proofErr w:type="spellEnd"/>
      <w:r w:rsidR="004F7EB5">
        <w:rPr>
          <w:rFonts w:ascii="Times New Roman" w:hAnsi="Times New Roman" w:cs="Times New Roman"/>
        </w:rPr>
        <w:t xml:space="preserve">, 2016). This finding is not entirely unexpected, and in some cases, offering more sessions may in fact be an indication of clinician responsiveness to feedback indicating that a client needs more treatment to achieve the desired outcome. </w:t>
      </w:r>
      <w:r w:rsidR="009F19EE">
        <w:rPr>
          <w:rFonts w:ascii="Times New Roman" w:hAnsi="Times New Roman" w:cs="Times New Roman"/>
        </w:rPr>
        <w:t>Lending credence to this,</w:t>
      </w:r>
      <w:r w:rsidR="00EA3218">
        <w:rPr>
          <w:rFonts w:ascii="Times New Roman" w:hAnsi="Times New Roman" w:cs="Times New Roman"/>
        </w:rPr>
        <w:t xml:space="preserve"> </w:t>
      </w:r>
      <w:r w:rsidR="007C19A4">
        <w:rPr>
          <w:rFonts w:ascii="Times New Roman" w:hAnsi="Times New Roman" w:cs="Times New Roman"/>
        </w:rPr>
        <w:t xml:space="preserve">off track clients </w:t>
      </w:r>
      <w:r w:rsidR="00D62F44">
        <w:rPr>
          <w:rFonts w:ascii="Times New Roman" w:hAnsi="Times New Roman" w:cs="Times New Roman"/>
        </w:rPr>
        <w:t xml:space="preserve">in feedback conditions received more sessions than off track clients in no feedback conditions </w:t>
      </w:r>
      <w:r w:rsidR="007C19A4">
        <w:rPr>
          <w:rFonts w:ascii="Times New Roman" w:hAnsi="Times New Roman" w:cs="Times New Roman"/>
        </w:rPr>
        <w:t>(</w:t>
      </w:r>
      <w:proofErr w:type="spellStart"/>
      <w:r w:rsidR="007C19A4">
        <w:rPr>
          <w:rFonts w:ascii="Times New Roman" w:hAnsi="Times New Roman" w:cs="Times New Roman"/>
        </w:rPr>
        <w:t>Gondek</w:t>
      </w:r>
      <w:proofErr w:type="spellEnd"/>
      <w:r w:rsidR="007C19A4">
        <w:rPr>
          <w:rFonts w:ascii="Times New Roman" w:hAnsi="Times New Roman" w:cs="Times New Roman"/>
        </w:rPr>
        <w:t>, 2016; Lambert et al, 2003).</w:t>
      </w:r>
    </w:p>
    <w:p w14:paraId="294F0306" w14:textId="7E12002C" w:rsidR="003F375B" w:rsidRDefault="003F375B" w:rsidP="003F375B">
      <w:pPr>
        <w:ind w:firstLine="720"/>
        <w:rPr>
          <w:rFonts w:ascii="Times New Roman" w:hAnsi="Times New Roman" w:cs="Times New Roman"/>
        </w:rPr>
      </w:pPr>
      <w:r w:rsidRPr="003F375B">
        <w:rPr>
          <w:rFonts w:ascii="Times New Roman" w:hAnsi="Times New Roman" w:cs="Times New Roman"/>
        </w:rPr>
        <w:t xml:space="preserve">Most ROM measures capture a single domain of distress (see </w:t>
      </w:r>
      <w:r w:rsidR="00355EE7">
        <w:rPr>
          <w:rFonts w:ascii="Times New Roman" w:hAnsi="Times New Roman" w:cs="Times New Roman"/>
        </w:rPr>
        <w:t>the TOP</w:t>
      </w:r>
      <w:r w:rsidRPr="003F375B">
        <w:rPr>
          <w:rFonts w:ascii="Times New Roman" w:hAnsi="Times New Roman" w:cs="Times New Roman"/>
        </w:rPr>
        <w:t xml:space="preserve"> for an exception), and the literature is largely silent on how domain specific feedback and alerts compare to general feedback alerts. </w:t>
      </w:r>
      <w:r w:rsidR="00A73117">
        <w:rPr>
          <w:rFonts w:ascii="Times New Roman" w:hAnsi="Times New Roman" w:cs="Times New Roman"/>
        </w:rPr>
        <w:t xml:space="preserve">One study found </w:t>
      </w:r>
      <w:r w:rsidR="00AE1966">
        <w:rPr>
          <w:rFonts w:ascii="Times New Roman" w:hAnsi="Times New Roman" w:cs="Times New Roman"/>
        </w:rPr>
        <w:t xml:space="preserve">that providing feedback separately for wellbeing and affective distress </w:t>
      </w:r>
      <w:r w:rsidR="00AC4AE2">
        <w:rPr>
          <w:rFonts w:ascii="Times New Roman" w:hAnsi="Times New Roman" w:cs="Times New Roman"/>
        </w:rPr>
        <w:t xml:space="preserve">improved outcomes compared to providing feedback on </w:t>
      </w:r>
      <w:r w:rsidR="001116DE">
        <w:rPr>
          <w:rFonts w:ascii="Times New Roman" w:hAnsi="Times New Roman" w:cs="Times New Roman"/>
        </w:rPr>
        <w:t>wellbeing alone (</w:t>
      </w:r>
      <w:r w:rsidR="00145FA1" w:rsidRPr="00145FA1">
        <w:rPr>
          <w:rFonts w:ascii="Times New Roman" w:hAnsi="Times New Roman" w:cs="Times New Roman"/>
          <w:highlight w:val="yellow"/>
        </w:rPr>
        <w:t>Dyer, 2014</w:t>
      </w:r>
      <w:r w:rsidR="001116DE">
        <w:rPr>
          <w:rFonts w:ascii="Times New Roman" w:hAnsi="Times New Roman" w:cs="Times New Roman"/>
        </w:rPr>
        <w:t>).</w:t>
      </w:r>
      <w:r w:rsidR="00145FA1">
        <w:rPr>
          <w:rFonts w:ascii="Times New Roman" w:hAnsi="Times New Roman" w:cs="Times New Roman"/>
        </w:rPr>
        <w:t xml:space="preserve"> </w:t>
      </w:r>
      <w:r w:rsidR="00C15250">
        <w:rPr>
          <w:rFonts w:ascii="Times New Roman" w:hAnsi="Times New Roman" w:cs="Times New Roman"/>
        </w:rPr>
        <w:t>Building on t</w:t>
      </w:r>
      <w:r w:rsidR="00145FA1">
        <w:rPr>
          <w:rFonts w:ascii="Times New Roman" w:hAnsi="Times New Roman" w:cs="Times New Roman"/>
        </w:rPr>
        <w:t xml:space="preserve">hese </w:t>
      </w:r>
      <w:r w:rsidR="00AD05C7">
        <w:rPr>
          <w:rFonts w:ascii="Times New Roman" w:hAnsi="Times New Roman" w:cs="Times New Roman"/>
        </w:rPr>
        <w:t>results</w:t>
      </w:r>
      <w:r w:rsidR="00C15250">
        <w:rPr>
          <w:rFonts w:ascii="Times New Roman" w:hAnsi="Times New Roman" w:cs="Times New Roman"/>
        </w:rPr>
        <w:t xml:space="preserve">, it may be </w:t>
      </w:r>
      <w:r w:rsidR="00AD05C7">
        <w:rPr>
          <w:rFonts w:ascii="Times New Roman" w:hAnsi="Times New Roman" w:cs="Times New Roman"/>
        </w:rPr>
        <w:t xml:space="preserve">that providing </w:t>
      </w:r>
      <w:r w:rsidR="00C15250">
        <w:rPr>
          <w:rFonts w:ascii="Times New Roman" w:hAnsi="Times New Roman" w:cs="Times New Roman"/>
        </w:rPr>
        <w:t xml:space="preserve">feedback on </w:t>
      </w:r>
      <w:r w:rsidR="00AD05C7">
        <w:rPr>
          <w:rFonts w:ascii="Times New Roman" w:hAnsi="Times New Roman" w:cs="Times New Roman"/>
        </w:rPr>
        <w:t xml:space="preserve">specific </w:t>
      </w:r>
      <w:r w:rsidR="00C15250">
        <w:rPr>
          <w:rFonts w:ascii="Times New Roman" w:hAnsi="Times New Roman" w:cs="Times New Roman"/>
        </w:rPr>
        <w:t xml:space="preserve">domains of distress and impairment </w:t>
      </w:r>
      <w:r w:rsidR="00AD05C7">
        <w:rPr>
          <w:rFonts w:ascii="Times New Roman" w:hAnsi="Times New Roman" w:cs="Times New Roman"/>
        </w:rPr>
        <w:t xml:space="preserve"> (e.g. alerts when client</w:t>
      </w:r>
      <w:r w:rsidR="004725B2">
        <w:rPr>
          <w:rFonts w:ascii="Times New Roman" w:hAnsi="Times New Roman" w:cs="Times New Roman"/>
        </w:rPr>
        <w:t>s’ depression scores are off track) may further improve outcomes</w:t>
      </w:r>
      <w:r w:rsidR="00C15250">
        <w:rPr>
          <w:rFonts w:ascii="Times New Roman" w:hAnsi="Times New Roman" w:cs="Times New Roman"/>
        </w:rPr>
        <w:t>.  This, however,</w:t>
      </w:r>
      <w:r w:rsidR="004725B2">
        <w:rPr>
          <w:rFonts w:ascii="Times New Roman" w:hAnsi="Times New Roman" w:cs="Times New Roman"/>
        </w:rPr>
        <w:t xml:space="preserve"> remains to be tested.</w:t>
      </w:r>
      <w:r w:rsidR="00145FA1">
        <w:rPr>
          <w:rFonts w:ascii="Times New Roman" w:hAnsi="Times New Roman" w:cs="Times New Roman"/>
        </w:rPr>
        <w:t xml:space="preserve"> </w:t>
      </w:r>
      <w:r w:rsidRPr="003F375B">
        <w:rPr>
          <w:rFonts w:ascii="Times New Roman" w:hAnsi="Times New Roman" w:cs="Times New Roman"/>
        </w:rPr>
        <w:t xml:space="preserve">Further, it is unknown whether certain domains or areas of distress benefit from feedback more than others. </w:t>
      </w:r>
    </w:p>
    <w:p w14:paraId="117E5845" w14:textId="48A45BCC" w:rsidR="00A82C05" w:rsidRPr="00FE541B" w:rsidRDefault="00376C8B" w:rsidP="00927530">
      <w:pPr>
        <w:ind w:firstLine="720"/>
        <w:rPr>
          <w:rFonts w:ascii="Times New Roman" w:hAnsi="Times New Roman" w:cs="Times New Roman"/>
        </w:rPr>
      </w:pPr>
      <w:r>
        <w:rPr>
          <w:rFonts w:ascii="Times New Roman" w:hAnsi="Times New Roman" w:cs="Times New Roman"/>
        </w:rPr>
        <w:t>Despite</w:t>
      </w:r>
      <w:r w:rsidR="00BB0174">
        <w:rPr>
          <w:rFonts w:ascii="Times New Roman" w:hAnsi="Times New Roman" w:cs="Times New Roman"/>
        </w:rPr>
        <w:t xml:space="preserve"> heterogeneity in results regarding</w:t>
      </w:r>
      <w:r w:rsidR="00F36AD1">
        <w:rPr>
          <w:rFonts w:ascii="Times New Roman" w:hAnsi="Times New Roman" w:cs="Times New Roman"/>
        </w:rPr>
        <w:t xml:space="preserve"> </w:t>
      </w:r>
      <w:r w:rsidR="00DE09E0">
        <w:rPr>
          <w:rFonts w:ascii="Times New Roman" w:hAnsi="Times New Roman" w:cs="Times New Roman"/>
        </w:rPr>
        <w:t xml:space="preserve">the effects of feedback, </w:t>
      </w:r>
      <w:r w:rsidR="005B3D88">
        <w:rPr>
          <w:rFonts w:ascii="Times New Roman" w:hAnsi="Times New Roman" w:cs="Times New Roman"/>
        </w:rPr>
        <w:t xml:space="preserve">there is </w:t>
      </w:r>
      <w:r w:rsidR="0020565F">
        <w:rPr>
          <w:rFonts w:ascii="Times New Roman" w:hAnsi="Times New Roman" w:cs="Times New Roman"/>
        </w:rPr>
        <w:t xml:space="preserve">little research </w:t>
      </w:r>
      <w:r w:rsidR="00602F31">
        <w:rPr>
          <w:rFonts w:ascii="Times New Roman" w:hAnsi="Times New Roman" w:cs="Times New Roman"/>
        </w:rPr>
        <w:t>examining</w:t>
      </w:r>
      <w:r w:rsidR="0020565F">
        <w:rPr>
          <w:rFonts w:ascii="Times New Roman" w:hAnsi="Times New Roman" w:cs="Times New Roman"/>
        </w:rPr>
        <w:t xml:space="preserve"> whether certain types of clients benefit more from treatment that utilizes a feedback system</w:t>
      </w:r>
      <w:r w:rsidR="00602F31">
        <w:rPr>
          <w:rFonts w:ascii="Times New Roman" w:hAnsi="Times New Roman" w:cs="Times New Roman"/>
        </w:rPr>
        <w:t xml:space="preserve">, especially </w:t>
      </w:r>
      <w:r w:rsidR="004F554A">
        <w:rPr>
          <w:rFonts w:ascii="Times New Roman" w:hAnsi="Times New Roman" w:cs="Times New Roman"/>
        </w:rPr>
        <w:t xml:space="preserve">evaluating </w:t>
      </w:r>
      <w:r w:rsidR="00602F31">
        <w:rPr>
          <w:rFonts w:ascii="Times New Roman" w:hAnsi="Times New Roman" w:cs="Times New Roman"/>
        </w:rPr>
        <w:t>client characteristics than can be measured from the outset of treatment</w:t>
      </w:r>
      <w:r w:rsidR="0020565F">
        <w:rPr>
          <w:rFonts w:ascii="Times New Roman" w:hAnsi="Times New Roman" w:cs="Times New Roman"/>
        </w:rPr>
        <w:t xml:space="preserve">. </w:t>
      </w:r>
      <w:r w:rsidR="00107A72" w:rsidRPr="003366A7">
        <w:rPr>
          <w:rFonts w:ascii="Times New Roman" w:hAnsi="Times New Roman" w:cs="Times New Roman"/>
        </w:rPr>
        <w:t>One study found that feedback produced more pronounced effects f</w:t>
      </w:r>
      <w:r w:rsidR="00E726D5" w:rsidRPr="003366A7">
        <w:rPr>
          <w:rFonts w:ascii="Times New Roman" w:hAnsi="Times New Roman" w:cs="Times New Roman"/>
        </w:rPr>
        <w:t>or clients that start</w:t>
      </w:r>
      <w:r w:rsidR="00107A72" w:rsidRPr="003366A7">
        <w:rPr>
          <w:rFonts w:ascii="Times New Roman" w:hAnsi="Times New Roman" w:cs="Times New Roman"/>
        </w:rPr>
        <w:t>ed</w:t>
      </w:r>
      <w:r w:rsidR="00E726D5" w:rsidRPr="003366A7">
        <w:rPr>
          <w:rFonts w:ascii="Times New Roman" w:hAnsi="Times New Roman" w:cs="Times New Roman"/>
        </w:rPr>
        <w:t xml:space="preserve"> </w:t>
      </w:r>
      <w:r w:rsidR="00107A72" w:rsidRPr="003366A7">
        <w:rPr>
          <w:rFonts w:ascii="Times New Roman" w:hAnsi="Times New Roman" w:cs="Times New Roman"/>
        </w:rPr>
        <w:t>therapy with higher distress</w:t>
      </w:r>
      <w:r w:rsidR="00E726D5" w:rsidRPr="003366A7">
        <w:rPr>
          <w:rFonts w:ascii="Times New Roman" w:hAnsi="Times New Roman" w:cs="Times New Roman"/>
        </w:rPr>
        <w:t xml:space="preserve">, </w:t>
      </w:r>
      <w:r w:rsidR="00107A72" w:rsidRPr="003366A7">
        <w:rPr>
          <w:rFonts w:ascii="Times New Roman" w:hAnsi="Times New Roman" w:cs="Times New Roman"/>
        </w:rPr>
        <w:t>the</w:t>
      </w:r>
      <w:r w:rsidR="00A22A99">
        <w:rPr>
          <w:rFonts w:ascii="Times New Roman" w:hAnsi="Times New Roman" w:cs="Times New Roman"/>
        </w:rPr>
        <w:t xml:space="preserve"> clients</w:t>
      </w:r>
      <w:r w:rsidR="00107A72" w:rsidRPr="003366A7">
        <w:rPr>
          <w:rFonts w:ascii="Times New Roman" w:hAnsi="Times New Roman" w:cs="Times New Roman"/>
        </w:rPr>
        <w:t xml:space="preserve"> </w:t>
      </w:r>
      <w:r w:rsidR="00E726D5" w:rsidRPr="003366A7">
        <w:rPr>
          <w:rFonts w:ascii="Times New Roman" w:hAnsi="Times New Roman" w:cs="Times New Roman"/>
        </w:rPr>
        <w:t xml:space="preserve">who </w:t>
      </w:r>
      <w:r w:rsidR="00107A72" w:rsidRPr="003366A7">
        <w:rPr>
          <w:rFonts w:ascii="Times New Roman" w:hAnsi="Times New Roman" w:cs="Times New Roman"/>
        </w:rPr>
        <w:t>were</w:t>
      </w:r>
      <w:r w:rsidR="00E726D5" w:rsidRPr="003366A7">
        <w:rPr>
          <w:rFonts w:ascii="Times New Roman" w:hAnsi="Times New Roman" w:cs="Times New Roman"/>
        </w:rPr>
        <w:t xml:space="preserve"> </w:t>
      </w:r>
      <w:r w:rsidR="00107A72" w:rsidRPr="003366A7">
        <w:rPr>
          <w:rFonts w:ascii="Times New Roman" w:hAnsi="Times New Roman" w:cs="Times New Roman"/>
        </w:rPr>
        <w:t>most likely to otherwise have a poor outcome in therapy</w:t>
      </w:r>
      <w:r w:rsidR="00E726D5" w:rsidRPr="003366A7">
        <w:rPr>
          <w:rFonts w:ascii="Times New Roman" w:hAnsi="Times New Roman" w:cs="Times New Roman"/>
        </w:rPr>
        <w:t xml:space="preserve"> </w:t>
      </w:r>
      <w:r w:rsidR="00E726D5" w:rsidRPr="003366A7">
        <w:rPr>
          <w:rFonts w:ascii="Times New Roman" w:hAnsi="Times New Roman" w:cs="Times New Roman"/>
        </w:rPr>
        <w:fldChar w:fldCharType="begin" w:fldLock="1"/>
      </w:r>
      <w:r w:rsidR="000F4832" w:rsidRPr="003366A7">
        <w:rPr>
          <w:rFonts w:ascii="Times New Roman" w:hAnsi="Times New Roman" w:cs="Times New Roman"/>
        </w:rPr>
        <w:instrText>ADDIN CSL_CITATION {"citationItems":[{"id":"ITEM-1","itemData":{"abstract":"Patient-focused research attempts to provide information that answers the question: Is this treatment benefiting this patient? Although several sys- tems have been developed to monitor and provide feedback about a patient’s response to psychotherapy, few if any have been tested empiri- cally. The current study divided 609 patients into four groups (two ex- perimental and two control) to determine if feedback regarding patient progress, when provided to a therapist, affected patient outcome and number of sessions attended. Results showed that feedback increased the duration of treatment and improved outcome relative to patients in the control condition who were predicted to be treatment failures. Twice as many patients in the feedback group achieved clinically significant or reliable change and one-third as many were classified as deteriorated by the time treatment ended. For those patients who were predicted to have a positive response to treatment, feedback to therapists resulted in a re- duction in the number of treatment sessions without reducing positive outcomes. While","author":[{"dropping-particle":"","family":"Lambert","given":"Michael J","non-dropping-particle":"","parse-names":false,"suffix":""},{"dropping-particle":"","family":"Whipple","given":"Jason L","non-dropping-particle":"","parse-names":false,"suffix":""},{"dropping-particle":"","family":"Smart","given":"David W","non-dropping-particle":"","parse-names":false,"suffix":""},{"dropping-particle":"","family":"Vermeersch","given":"David A","non-dropping-particle":"","parse-names":false,"suffix":""},{"dropping-particle":"","family":"Lars","given":"Neilsen Steven","non-dropping-particle":"","parse-names":false,"suffix":""},{"dropping-particle":"","family":"Hawkins","given":"Eric J","non-dropping-particle":"","parse-names":false,"suffix":""}],"container-title":"Psychotherapy Research","id":"ITEM-1","issue":"1","issued":{"date-parts":[["2001"]]},"page":"49-68","title":"The effects of providing therapists with feedback on patient progress during psychotherapy: Are outcomes enhanced?","type":"article-journal","volume":"11"},"uris":["http://www.mendeley.com/documents/?uuid=e3e77062-d125-4707-ab8e-20359708ed1b"]}],"mendeley":{"formattedCitation":"(Lambert et al., 2001)","plainTextFormattedCitation":"(Lambert et al., 2001)","previouslyFormattedCitation":"(Lambert et al., 2001)"},"properties":{"noteIndex":0},"schema":"https://github.com/citation-style-language/schema/raw/master/csl-citation.json"}</w:instrText>
      </w:r>
      <w:r w:rsidR="00E726D5" w:rsidRPr="003366A7">
        <w:rPr>
          <w:rFonts w:ascii="Times New Roman" w:hAnsi="Times New Roman" w:cs="Times New Roman"/>
        </w:rPr>
        <w:fldChar w:fldCharType="separate"/>
      </w:r>
      <w:r w:rsidR="00E726D5" w:rsidRPr="003366A7">
        <w:rPr>
          <w:rFonts w:ascii="Times New Roman" w:hAnsi="Times New Roman" w:cs="Times New Roman"/>
          <w:noProof/>
        </w:rPr>
        <w:t>(Lambert et al., 2001)</w:t>
      </w:r>
      <w:r w:rsidR="00E726D5" w:rsidRPr="003366A7">
        <w:rPr>
          <w:rFonts w:ascii="Times New Roman" w:hAnsi="Times New Roman" w:cs="Times New Roman"/>
        </w:rPr>
        <w:fldChar w:fldCharType="end"/>
      </w:r>
      <w:r w:rsidR="00107A72" w:rsidRPr="003366A7">
        <w:rPr>
          <w:rFonts w:ascii="Times New Roman" w:hAnsi="Times New Roman" w:cs="Times New Roman"/>
        </w:rPr>
        <w:t>. Another study, however,</w:t>
      </w:r>
      <w:r w:rsidR="00EE0E42" w:rsidRPr="003366A7">
        <w:rPr>
          <w:rFonts w:ascii="Times New Roman" w:hAnsi="Times New Roman" w:cs="Times New Roman"/>
        </w:rPr>
        <w:t xml:space="preserve"> found that client initial distress did not moderate the effect of feedback </w:t>
      </w:r>
      <w:r w:rsidR="00EE0E42" w:rsidRPr="003366A7">
        <w:rPr>
          <w:rFonts w:ascii="Times New Roman" w:hAnsi="Times New Roman" w:cs="Times New Roman"/>
        </w:rPr>
        <w:fldChar w:fldCharType="begin" w:fldLock="1"/>
      </w:r>
      <w:r w:rsidR="00394DE5" w:rsidRPr="003366A7">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et al., 2015)","plainTextFormattedCitation":"(Amble, Gude, Ulvenes, et al., 2015)","previouslyFormattedCitation":"(Amble, Gude, Ulvenes, et al., 2015)"},"properties":{"noteIndex":0},"schema":"https://github.com/citation-style-language/schema/raw/master/csl-citation.json"}</w:instrText>
      </w:r>
      <w:r w:rsidR="00EE0E42" w:rsidRPr="003366A7">
        <w:rPr>
          <w:rFonts w:ascii="Times New Roman" w:hAnsi="Times New Roman" w:cs="Times New Roman"/>
        </w:rPr>
        <w:fldChar w:fldCharType="separate"/>
      </w:r>
      <w:r w:rsidR="00EE0E42" w:rsidRPr="003366A7">
        <w:rPr>
          <w:rFonts w:ascii="Times New Roman" w:hAnsi="Times New Roman" w:cs="Times New Roman"/>
          <w:noProof/>
        </w:rPr>
        <w:t>(Amble, Gude, Ulvenes, et al., 2015)</w:t>
      </w:r>
      <w:r w:rsidR="00EE0E42" w:rsidRPr="003366A7">
        <w:rPr>
          <w:rFonts w:ascii="Times New Roman" w:hAnsi="Times New Roman" w:cs="Times New Roman"/>
        </w:rPr>
        <w:fldChar w:fldCharType="end"/>
      </w:r>
      <w:r w:rsidR="00107A72" w:rsidRPr="003366A7">
        <w:rPr>
          <w:rFonts w:ascii="Times New Roman" w:hAnsi="Times New Roman" w:cs="Times New Roman"/>
        </w:rPr>
        <w:t>.</w:t>
      </w:r>
      <w:r w:rsidR="00E229DD">
        <w:rPr>
          <w:rFonts w:ascii="Times New Roman" w:hAnsi="Times New Roman" w:cs="Times New Roman"/>
        </w:rPr>
        <w:t xml:space="preserve"> </w:t>
      </w:r>
      <w:r w:rsidR="00516FF9">
        <w:rPr>
          <w:rFonts w:ascii="Times New Roman" w:hAnsi="Times New Roman" w:cs="Times New Roman"/>
        </w:rPr>
        <w:t xml:space="preserve">Yet another study found that feedback’s effectiveness diminished with </w:t>
      </w:r>
      <w:r w:rsidR="00184A61">
        <w:rPr>
          <w:rFonts w:ascii="Times New Roman" w:hAnsi="Times New Roman" w:cs="Times New Roman"/>
        </w:rPr>
        <w:t xml:space="preserve">increased client severity </w:t>
      </w:r>
      <w:r w:rsidR="00E229DD">
        <w:rPr>
          <w:rFonts w:ascii="Times New Roman" w:hAnsi="Times New Roman" w:cs="Times New Roman"/>
        </w:rPr>
        <w:t>(</w:t>
      </w:r>
      <w:commentRangeStart w:id="0"/>
      <w:r w:rsidR="00E229DD" w:rsidRPr="00184A61">
        <w:rPr>
          <w:rFonts w:ascii="Times New Roman" w:hAnsi="Times New Roman" w:cs="Times New Roman"/>
          <w:highlight w:val="yellow"/>
        </w:rPr>
        <w:t xml:space="preserve">Davidson, </w:t>
      </w:r>
      <w:r w:rsidR="00516FF9" w:rsidRPr="00184A61">
        <w:rPr>
          <w:rFonts w:ascii="Times New Roman" w:hAnsi="Times New Roman" w:cs="Times New Roman"/>
          <w:highlight w:val="yellow"/>
        </w:rPr>
        <w:t>Perry &amp;</w:t>
      </w:r>
      <w:r w:rsidR="007F74EE">
        <w:rPr>
          <w:rFonts w:ascii="Times New Roman" w:hAnsi="Times New Roman" w:cs="Times New Roman"/>
          <w:highlight w:val="yellow"/>
        </w:rPr>
        <w:t xml:space="preserve"> </w:t>
      </w:r>
      <w:r w:rsidR="00516FF9" w:rsidRPr="00184A61">
        <w:rPr>
          <w:rFonts w:ascii="Times New Roman" w:hAnsi="Times New Roman" w:cs="Times New Roman"/>
          <w:highlight w:val="yellow"/>
        </w:rPr>
        <w:t>Bell, 2015</w:t>
      </w:r>
      <w:commentRangeEnd w:id="0"/>
      <w:r w:rsidR="007F74EE">
        <w:rPr>
          <w:rStyle w:val="CommentReference"/>
        </w:rPr>
        <w:commentReference w:id="0"/>
      </w:r>
      <w:r w:rsidR="00516FF9">
        <w:rPr>
          <w:rFonts w:ascii="Times New Roman" w:hAnsi="Times New Roman" w:cs="Times New Roman"/>
        </w:rPr>
        <w:t>)</w:t>
      </w:r>
      <w:r w:rsidR="00202A91">
        <w:rPr>
          <w:rFonts w:ascii="Times New Roman" w:hAnsi="Times New Roman" w:cs="Times New Roman"/>
        </w:rPr>
        <w:t xml:space="preserve">. </w:t>
      </w:r>
      <w:r w:rsidR="0019474A" w:rsidRPr="00FE541B">
        <w:rPr>
          <w:rFonts w:ascii="Times New Roman" w:hAnsi="Times New Roman" w:cs="Times New Roman"/>
        </w:rPr>
        <w:t xml:space="preserve">In their meta-analysis, Lambert et al. (2019) found </w:t>
      </w:r>
      <w:r w:rsidR="001676B7" w:rsidRPr="00FE541B">
        <w:rPr>
          <w:rFonts w:ascii="Times New Roman" w:hAnsi="Times New Roman" w:cs="Times New Roman"/>
        </w:rPr>
        <w:t xml:space="preserve">that the effect of feedback did not differ by diagnosis, although the ROM </w:t>
      </w:r>
      <w:r w:rsidR="00741EA2">
        <w:rPr>
          <w:rFonts w:ascii="Times New Roman" w:hAnsi="Times New Roman" w:cs="Times New Roman"/>
        </w:rPr>
        <w:t xml:space="preserve">measures </w:t>
      </w:r>
      <w:r w:rsidR="001676B7" w:rsidRPr="00FE541B">
        <w:rPr>
          <w:rFonts w:ascii="Times New Roman" w:hAnsi="Times New Roman" w:cs="Times New Roman"/>
        </w:rPr>
        <w:t>included</w:t>
      </w:r>
      <w:r w:rsidR="00BA56E5" w:rsidRPr="00FE541B">
        <w:rPr>
          <w:rFonts w:ascii="Times New Roman" w:hAnsi="Times New Roman" w:cs="Times New Roman"/>
        </w:rPr>
        <w:t xml:space="preserve"> did not offer diagnosis specific feedback, and the authors indicate that more work should be done in this area.</w:t>
      </w:r>
      <w:r w:rsidR="003203CF" w:rsidRPr="00FE541B">
        <w:rPr>
          <w:rFonts w:ascii="Times New Roman" w:hAnsi="Times New Roman" w:cs="Times New Roman"/>
        </w:rPr>
        <w:t xml:space="preserve"> </w:t>
      </w:r>
      <w:r w:rsidR="0081477E">
        <w:rPr>
          <w:rFonts w:ascii="Times New Roman" w:hAnsi="Times New Roman" w:cs="Times New Roman"/>
        </w:rPr>
        <w:t>The authors also</w:t>
      </w:r>
      <w:r w:rsidR="0081477E" w:rsidRPr="00FE541B">
        <w:rPr>
          <w:rFonts w:ascii="Times New Roman" w:hAnsi="Times New Roman" w:cs="Times New Roman"/>
        </w:rPr>
        <w:t xml:space="preserve"> </w:t>
      </w:r>
      <w:r w:rsidR="003203CF" w:rsidRPr="00FE541B">
        <w:rPr>
          <w:rFonts w:ascii="Times New Roman" w:hAnsi="Times New Roman" w:cs="Times New Roman"/>
        </w:rPr>
        <w:t xml:space="preserve">acknowledge that some clients </w:t>
      </w:r>
      <w:r w:rsidR="003C762E" w:rsidRPr="00FE541B">
        <w:rPr>
          <w:rFonts w:ascii="Times New Roman" w:hAnsi="Times New Roman" w:cs="Times New Roman"/>
        </w:rPr>
        <w:t xml:space="preserve">(or therapists) </w:t>
      </w:r>
      <w:r w:rsidR="003203CF" w:rsidRPr="00FE541B">
        <w:rPr>
          <w:rFonts w:ascii="Times New Roman" w:hAnsi="Times New Roman" w:cs="Times New Roman"/>
        </w:rPr>
        <w:t>do not respond to feedback</w:t>
      </w:r>
      <w:r w:rsidR="003C762E" w:rsidRPr="00FE541B">
        <w:rPr>
          <w:rFonts w:ascii="Times New Roman" w:hAnsi="Times New Roman" w:cs="Times New Roman"/>
        </w:rPr>
        <w:t>, bu</w:t>
      </w:r>
      <w:r w:rsidR="00936E88" w:rsidRPr="00FE541B">
        <w:rPr>
          <w:rFonts w:ascii="Times New Roman" w:hAnsi="Times New Roman" w:cs="Times New Roman"/>
        </w:rPr>
        <w:t xml:space="preserve">t </w:t>
      </w:r>
      <w:r w:rsidR="0081477E">
        <w:rPr>
          <w:rFonts w:ascii="Times New Roman" w:hAnsi="Times New Roman" w:cs="Times New Roman"/>
        </w:rPr>
        <w:t xml:space="preserve">recognize that </w:t>
      </w:r>
      <w:r w:rsidR="00936E88" w:rsidRPr="00FE541B">
        <w:rPr>
          <w:rFonts w:ascii="Times New Roman" w:hAnsi="Times New Roman" w:cs="Times New Roman"/>
        </w:rPr>
        <w:t xml:space="preserve">“we have no </w:t>
      </w:r>
      <w:r w:rsidR="00EF130A" w:rsidRPr="00FE541B">
        <w:rPr>
          <w:rFonts w:ascii="Times New Roman" w:hAnsi="Times New Roman" w:cs="Times New Roman"/>
        </w:rPr>
        <w:t xml:space="preserve">knowledge of the extent to which this is a function of patient variables, therapist factors, or something connected to the nature of the feedback” </w:t>
      </w:r>
      <w:r w:rsidR="0010126B" w:rsidRPr="00FE541B">
        <w:rPr>
          <w:rFonts w:ascii="Times New Roman" w:hAnsi="Times New Roman" w:cs="Times New Roman"/>
        </w:rPr>
        <w:t>(</w:t>
      </w:r>
      <w:proofErr w:type="spellStart"/>
      <w:r w:rsidR="0010126B" w:rsidRPr="00FE541B">
        <w:rPr>
          <w:rFonts w:ascii="Times New Roman" w:hAnsi="Times New Roman" w:cs="Times New Roman"/>
        </w:rPr>
        <w:t>pp</w:t>
      </w:r>
      <w:proofErr w:type="spellEnd"/>
      <w:r w:rsidR="0010126B" w:rsidRPr="00FE541B">
        <w:rPr>
          <w:rFonts w:ascii="Times New Roman" w:hAnsi="Times New Roman" w:cs="Times New Roman"/>
        </w:rPr>
        <w:t xml:space="preserve"> 533-534)</w:t>
      </w:r>
      <w:r w:rsidR="00EF130A" w:rsidRPr="00FE541B">
        <w:rPr>
          <w:rFonts w:ascii="Times New Roman" w:hAnsi="Times New Roman" w:cs="Times New Roman"/>
        </w:rPr>
        <w:t>.</w:t>
      </w:r>
      <w:r w:rsidR="00A2597F">
        <w:rPr>
          <w:rFonts w:ascii="Times New Roman" w:hAnsi="Times New Roman" w:cs="Times New Roman"/>
        </w:rPr>
        <w:t xml:space="preserve"> </w:t>
      </w:r>
      <w:r w:rsidR="00BC100F">
        <w:rPr>
          <w:rFonts w:ascii="Times New Roman" w:hAnsi="Times New Roman" w:cs="Times New Roman"/>
        </w:rPr>
        <w:t>To our knowledge, only one study has been published</w:t>
      </w:r>
      <w:r w:rsidR="003C6334">
        <w:rPr>
          <w:rFonts w:ascii="Times New Roman" w:hAnsi="Times New Roman" w:cs="Times New Roman"/>
        </w:rPr>
        <w:t xml:space="preserve"> that assessed client moderators beyond </w:t>
      </w:r>
      <w:r w:rsidR="00CA6437">
        <w:rPr>
          <w:rFonts w:ascii="Times New Roman" w:hAnsi="Times New Roman" w:cs="Times New Roman"/>
        </w:rPr>
        <w:t>diagnosis or initial distress (</w:t>
      </w:r>
      <w:proofErr w:type="spellStart"/>
      <w:r w:rsidR="00CA6437" w:rsidRPr="00CA6437">
        <w:rPr>
          <w:rFonts w:ascii="Times New Roman" w:hAnsi="Times New Roman" w:cs="Times New Roman"/>
        </w:rPr>
        <w:t>Errázuriz</w:t>
      </w:r>
      <w:proofErr w:type="spellEnd"/>
      <w:r w:rsidR="00CA6437">
        <w:rPr>
          <w:rFonts w:ascii="Times New Roman" w:hAnsi="Times New Roman" w:cs="Times New Roman"/>
        </w:rPr>
        <w:t xml:space="preserve"> &amp;</w:t>
      </w:r>
      <w:r w:rsidR="00292E8C">
        <w:rPr>
          <w:rFonts w:ascii="Times New Roman" w:hAnsi="Times New Roman" w:cs="Times New Roman"/>
        </w:rPr>
        <w:t xml:space="preserve"> </w:t>
      </w:r>
      <w:proofErr w:type="spellStart"/>
      <w:r w:rsidR="00292E8C">
        <w:rPr>
          <w:rFonts w:ascii="Times New Roman" w:hAnsi="Times New Roman" w:cs="Times New Roman"/>
        </w:rPr>
        <w:t>Zilcha-Mano</w:t>
      </w:r>
      <w:proofErr w:type="spellEnd"/>
      <w:r w:rsidR="00292E8C">
        <w:rPr>
          <w:rFonts w:ascii="Times New Roman" w:hAnsi="Times New Roman" w:cs="Times New Roman"/>
        </w:rPr>
        <w:t xml:space="preserve">, 2018). </w:t>
      </w:r>
      <w:commentRangeStart w:id="1"/>
      <w:r w:rsidR="00E051F4">
        <w:rPr>
          <w:rFonts w:ascii="Times New Roman" w:hAnsi="Times New Roman" w:cs="Times New Roman"/>
        </w:rPr>
        <w:t>Unexpectedly, t</w:t>
      </w:r>
      <w:r w:rsidR="00292E8C">
        <w:rPr>
          <w:rFonts w:ascii="Times New Roman" w:hAnsi="Times New Roman" w:cs="Times New Roman"/>
        </w:rPr>
        <w:t xml:space="preserve">his study found </w:t>
      </w:r>
      <w:r w:rsidR="00BA7EDE">
        <w:rPr>
          <w:rFonts w:ascii="Times New Roman" w:hAnsi="Times New Roman" w:cs="Times New Roman"/>
        </w:rPr>
        <w:t>that for clients with prior psychiatric hospitalizations,</w:t>
      </w:r>
      <w:r w:rsidR="00873D54">
        <w:rPr>
          <w:rFonts w:ascii="Times New Roman" w:hAnsi="Times New Roman" w:cs="Times New Roman"/>
        </w:rPr>
        <w:t xml:space="preserve"> </w:t>
      </w:r>
      <w:r w:rsidR="00BA7EDE">
        <w:rPr>
          <w:rFonts w:ascii="Times New Roman" w:hAnsi="Times New Roman" w:cs="Times New Roman"/>
        </w:rPr>
        <w:t xml:space="preserve">receiving feedback actually produced worse </w:t>
      </w:r>
      <w:r w:rsidR="00873D54">
        <w:rPr>
          <w:rFonts w:ascii="Times New Roman" w:hAnsi="Times New Roman" w:cs="Times New Roman"/>
        </w:rPr>
        <w:t xml:space="preserve">outcomes than a no feedback condition. </w:t>
      </w:r>
      <w:r w:rsidR="00E051F4">
        <w:rPr>
          <w:rFonts w:ascii="Times New Roman" w:hAnsi="Times New Roman" w:cs="Times New Roman"/>
        </w:rPr>
        <w:t>Also unexpected</w:t>
      </w:r>
      <w:commentRangeEnd w:id="1"/>
      <w:r w:rsidR="00E051F4">
        <w:rPr>
          <w:rStyle w:val="CommentReference"/>
        </w:rPr>
        <w:commentReference w:id="1"/>
      </w:r>
      <w:r w:rsidR="007F7EEC">
        <w:rPr>
          <w:rFonts w:ascii="Times New Roman" w:hAnsi="Times New Roman" w:cs="Times New Roman"/>
        </w:rPr>
        <w:t xml:space="preserve">, </w:t>
      </w:r>
      <w:r w:rsidR="006362FF">
        <w:rPr>
          <w:rFonts w:ascii="Times New Roman" w:hAnsi="Times New Roman" w:cs="Times New Roman"/>
        </w:rPr>
        <w:t xml:space="preserve">for </w:t>
      </w:r>
      <w:r w:rsidR="00A64809">
        <w:rPr>
          <w:rFonts w:ascii="Times New Roman" w:hAnsi="Times New Roman" w:cs="Times New Roman"/>
        </w:rPr>
        <w:t xml:space="preserve">clients who started with greater distress who went off track during treatment, receiving no feedback was better than receiving feedback that they were off track. </w:t>
      </w:r>
      <w:r w:rsidR="00C5579D">
        <w:rPr>
          <w:rFonts w:ascii="Times New Roman" w:hAnsi="Times New Roman" w:cs="Times New Roman"/>
        </w:rPr>
        <w:t xml:space="preserve">The authors hypothesize that for these highly </w:t>
      </w:r>
      <w:r w:rsidR="00C5579D">
        <w:rPr>
          <w:rFonts w:ascii="Times New Roman" w:hAnsi="Times New Roman" w:cs="Times New Roman"/>
        </w:rPr>
        <w:lastRenderedPageBreak/>
        <w:t xml:space="preserve">distressed and potentially more vulnerable clients, receiving feedback that they are not progressing as expected may be </w:t>
      </w:r>
      <w:r w:rsidR="0081477E">
        <w:rPr>
          <w:rFonts w:ascii="Times New Roman" w:hAnsi="Times New Roman" w:cs="Times New Roman"/>
        </w:rPr>
        <w:t>a negative experience</w:t>
      </w:r>
      <w:r w:rsidR="00C5579D">
        <w:rPr>
          <w:rFonts w:ascii="Times New Roman" w:hAnsi="Times New Roman" w:cs="Times New Roman"/>
        </w:rPr>
        <w:t xml:space="preserve"> and may further impede treatment progress. </w:t>
      </w:r>
      <w:r w:rsidR="00E051F4">
        <w:rPr>
          <w:rFonts w:ascii="Times New Roman" w:hAnsi="Times New Roman" w:cs="Times New Roman"/>
        </w:rPr>
        <w:t xml:space="preserve">The paucity of studies, let alone the unexpected results observed, </w:t>
      </w:r>
      <w:r w:rsidR="004A4780">
        <w:rPr>
          <w:rFonts w:ascii="Times New Roman" w:hAnsi="Times New Roman" w:cs="Times New Roman"/>
        </w:rPr>
        <w:t>indicate that more</w:t>
      </w:r>
      <w:r w:rsidR="004A4780" w:rsidRPr="00FE541B">
        <w:rPr>
          <w:rFonts w:ascii="Times New Roman" w:hAnsi="Times New Roman" w:cs="Times New Roman"/>
        </w:rPr>
        <w:t xml:space="preserve"> </w:t>
      </w:r>
      <w:r w:rsidR="00A82C05" w:rsidRPr="00FE541B">
        <w:rPr>
          <w:rFonts w:ascii="Times New Roman" w:hAnsi="Times New Roman" w:cs="Times New Roman"/>
        </w:rPr>
        <w:t xml:space="preserve">attention to client moderators of feedback’s effectiveness </w:t>
      </w:r>
      <w:r w:rsidR="007D1B75">
        <w:rPr>
          <w:rFonts w:ascii="Times New Roman" w:hAnsi="Times New Roman" w:cs="Times New Roman"/>
        </w:rPr>
        <w:t>is needed</w:t>
      </w:r>
      <w:r w:rsidR="004A4780">
        <w:rPr>
          <w:rFonts w:ascii="Times New Roman" w:hAnsi="Times New Roman" w:cs="Times New Roman"/>
        </w:rPr>
        <w:t xml:space="preserve">.  </w:t>
      </w:r>
    </w:p>
    <w:p w14:paraId="4A6F545E" w14:textId="5F3FC905" w:rsidR="00BE1A15" w:rsidRDefault="00823AFB" w:rsidP="00BE1A15">
      <w:pPr>
        <w:ind w:firstLine="720"/>
        <w:rPr>
          <w:rFonts w:ascii="Times New Roman" w:hAnsi="Times New Roman" w:cs="Times New Roman"/>
        </w:rPr>
      </w:pPr>
      <w:r>
        <w:rPr>
          <w:rFonts w:ascii="Times New Roman" w:hAnsi="Times New Roman" w:cs="Times New Roman"/>
        </w:rPr>
        <w:t>Taken as a whole, the literature suggests that while feedback is generally effective, more can be done to expend its positive impact and</w:t>
      </w:r>
      <w:r w:rsidR="00927530">
        <w:rPr>
          <w:rFonts w:ascii="Times New Roman" w:hAnsi="Times New Roman" w:cs="Times New Roman"/>
        </w:rPr>
        <w:t xml:space="preserve"> </w:t>
      </w:r>
      <w:r>
        <w:rPr>
          <w:rFonts w:ascii="Times New Roman" w:hAnsi="Times New Roman" w:cs="Times New Roman"/>
        </w:rPr>
        <w:t xml:space="preserve">to understand </w:t>
      </w:r>
      <w:r w:rsidR="00BE1A15" w:rsidRPr="00BE1A15">
        <w:rPr>
          <w:rFonts w:ascii="Times New Roman" w:hAnsi="Times New Roman" w:cs="Times New Roman"/>
        </w:rPr>
        <w:t xml:space="preserve">under what conditions and for whom it is effective. The present study aims to </w:t>
      </w:r>
      <w:r>
        <w:rPr>
          <w:rFonts w:ascii="Times New Roman" w:hAnsi="Times New Roman" w:cs="Times New Roman"/>
        </w:rPr>
        <w:t xml:space="preserve">address these gaps by </w:t>
      </w:r>
      <w:r w:rsidR="00B36FEB">
        <w:rPr>
          <w:rFonts w:ascii="Times New Roman" w:hAnsi="Times New Roman" w:cs="Times New Roman"/>
        </w:rPr>
        <w:t>evaluat</w:t>
      </w:r>
      <w:r>
        <w:rPr>
          <w:rFonts w:ascii="Times New Roman" w:hAnsi="Times New Roman" w:cs="Times New Roman"/>
        </w:rPr>
        <w:t>ing</w:t>
      </w:r>
      <w:r w:rsidR="00B36FEB">
        <w:rPr>
          <w:rFonts w:ascii="Times New Roman" w:hAnsi="Times New Roman" w:cs="Times New Roman"/>
        </w:rPr>
        <w:t xml:space="preserve"> the impact of one specific</w:t>
      </w:r>
      <w:r w:rsidR="00BD7263">
        <w:rPr>
          <w:rFonts w:ascii="Times New Roman" w:hAnsi="Times New Roman" w:cs="Times New Roman"/>
        </w:rPr>
        <w:t xml:space="preserve"> multidimensional</w:t>
      </w:r>
      <w:r w:rsidR="00B36FEB">
        <w:rPr>
          <w:rFonts w:ascii="Times New Roman" w:hAnsi="Times New Roman" w:cs="Times New Roman"/>
        </w:rPr>
        <w:t xml:space="preserve"> feedback system developed </w:t>
      </w:r>
      <w:r w:rsidR="00927530">
        <w:rPr>
          <w:rFonts w:ascii="Times New Roman" w:hAnsi="Times New Roman" w:cs="Times New Roman"/>
        </w:rPr>
        <w:t xml:space="preserve">and refined to </w:t>
      </w:r>
      <w:r w:rsidR="00927530" w:rsidRPr="00FE541B">
        <w:rPr>
          <w:rFonts w:ascii="Times New Roman" w:hAnsi="Times New Roman" w:cs="Times New Roman"/>
        </w:rPr>
        <w:t>meet the needs of specific types of clients</w:t>
      </w:r>
      <w:r w:rsidR="00927530">
        <w:rPr>
          <w:rFonts w:ascii="Times New Roman" w:hAnsi="Times New Roman" w:cs="Times New Roman"/>
        </w:rPr>
        <w:t xml:space="preserve"> (i.e., treated </w:t>
      </w:r>
      <w:r w:rsidR="00B36FEB">
        <w:rPr>
          <w:rFonts w:ascii="Times New Roman" w:hAnsi="Times New Roman" w:cs="Times New Roman"/>
        </w:rPr>
        <w:t>in college counseling centers</w:t>
      </w:r>
      <w:r w:rsidR="00927530">
        <w:rPr>
          <w:rFonts w:ascii="Times New Roman" w:hAnsi="Times New Roman" w:cs="Times New Roman"/>
        </w:rPr>
        <w:t>)</w:t>
      </w:r>
      <w:r w:rsidR="00B36FEB">
        <w:rPr>
          <w:rFonts w:ascii="Times New Roman" w:hAnsi="Times New Roman" w:cs="Times New Roman"/>
        </w:rPr>
        <w:t>, as well as</w:t>
      </w:r>
      <w:r w:rsidR="009612AA">
        <w:rPr>
          <w:rFonts w:ascii="Times New Roman" w:hAnsi="Times New Roman" w:cs="Times New Roman"/>
        </w:rPr>
        <w:t xml:space="preserve"> to</w:t>
      </w:r>
      <w:r w:rsidR="00BE1A15" w:rsidRPr="00BE1A15">
        <w:rPr>
          <w:rFonts w:ascii="Times New Roman" w:hAnsi="Times New Roman" w:cs="Times New Roman"/>
        </w:rPr>
        <w:t xml:space="preserve"> examin</w:t>
      </w:r>
      <w:r w:rsidR="009612AA">
        <w:rPr>
          <w:rFonts w:ascii="Times New Roman" w:hAnsi="Times New Roman" w:cs="Times New Roman"/>
        </w:rPr>
        <w:t>e</w:t>
      </w:r>
      <w:r w:rsidR="00BE1A15" w:rsidRPr="00BE1A15">
        <w:rPr>
          <w:rFonts w:ascii="Times New Roman" w:hAnsi="Times New Roman" w:cs="Times New Roman"/>
        </w:rPr>
        <w:t xml:space="preserve"> </w:t>
      </w:r>
      <w:r w:rsidR="00927530">
        <w:rPr>
          <w:rFonts w:ascii="Times New Roman" w:hAnsi="Times New Roman" w:cs="Times New Roman"/>
        </w:rPr>
        <w:t xml:space="preserve">both clients moderators and </w:t>
      </w:r>
      <w:r w:rsidR="009612AA">
        <w:rPr>
          <w:rFonts w:ascii="Times New Roman" w:hAnsi="Times New Roman" w:cs="Times New Roman"/>
        </w:rPr>
        <w:t xml:space="preserve">the impact of feedback on </w:t>
      </w:r>
      <w:r w:rsidR="00927530">
        <w:rPr>
          <w:rFonts w:ascii="Times New Roman" w:hAnsi="Times New Roman" w:cs="Times New Roman"/>
        </w:rPr>
        <w:t>multiple domains of specific distress and impairment</w:t>
      </w:r>
      <w:r w:rsidR="00740E21">
        <w:rPr>
          <w:rFonts w:ascii="Times New Roman" w:hAnsi="Times New Roman" w:cs="Times New Roman"/>
        </w:rPr>
        <w:t>.</w:t>
      </w:r>
      <w:r w:rsidR="00BE1A15" w:rsidRPr="00BE1A15">
        <w:rPr>
          <w:rFonts w:ascii="Times New Roman" w:hAnsi="Times New Roman" w:cs="Times New Roman"/>
        </w:rPr>
        <w:t xml:space="preserve">  </w:t>
      </w:r>
    </w:p>
    <w:p w14:paraId="6A152A4F" w14:textId="3CC36EC8" w:rsidR="00955D1D" w:rsidRPr="00955D1D" w:rsidRDefault="00955D1D" w:rsidP="00BE1A15">
      <w:pPr>
        <w:rPr>
          <w:ins w:id="2" w:author="mgn1@psu.edu" w:date="2019-11-24T13:53:00Z"/>
          <w:rFonts w:ascii="Times New Roman" w:hAnsi="Times New Roman" w:cs="Times New Roman"/>
          <w:b/>
          <w:bCs/>
        </w:rPr>
      </w:pPr>
      <w:r w:rsidRPr="00BD7263">
        <w:rPr>
          <w:rFonts w:ascii="Times New Roman" w:hAnsi="Times New Roman" w:cs="Times New Roman"/>
          <w:b/>
          <w:bCs/>
        </w:rPr>
        <w:t xml:space="preserve">The Center for Collegiate Mental Health and The Counseling Center Assessment of Psychological Symptoms </w:t>
      </w:r>
    </w:p>
    <w:p w14:paraId="68C2CE50" w14:textId="0241D196" w:rsidR="00BE1A15" w:rsidRDefault="00DE0FD3" w:rsidP="00BE1A15">
      <w:pPr>
        <w:ind w:firstLine="720"/>
        <w:rPr>
          <w:rFonts w:ascii="Times New Roman" w:hAnsi="Times New Roman" w:cs="Times New Roman"/>
        </w:rPr>
      </w:pPr>
      <w:r w:rsidRPr="00BE1A15">
        <w:rPr>
          <w:rFonts w:ascii="Times New Roman" w:hAnsi="Times New Roman" w:cs="Times New Roman"/>
        </w:rPr>
        <w:t xml:space="preserve">The Center for Collegiate Mental Health (CCMH) is a nationally representative practice research network (PRN) </w:t>
      </w:r>
      <w:r w:rsidRPr="00BE1A15">
        <w:rPr>
          <w:rFonts w:ascii="Times New Roman" w:hAnsi="Times New Roman" w:cs="Times New Roman"/>
        </w:rPr>
        <w:fldChar w:fldCharType="begin" w:fldLock="1"/>
      </w:r>
      <w:r w:rsidR="008B4375" w:rsidRPr="00BE1A15">
        <w:rPr>
          <w:rFonts w:ascii="Times New Roman" w:hAnsi="Times New Roman" w:cs="Times New Roman"/>
        </w:rPr>
        <w:instrText>ADDIN CSL_CITATION {"citationItems":[{"id":"ITEM-1","itemData":{"DOI":"10.1080/87568225.2011.556929","ISSN":"8756-8225","abstract":"The authors describe the center for Collegiate Mental Health (CCMH), a practice-research network of university counseling centers, and introduce the special issue of the Journal of College Counseling that features the work of the CCMH. The issue features five studies conduced by the CCMH, all of which were focused on the mental health and treatment needs of culturally diverse college students. The special issue concludes with a commentary by Gordon Nagayama Hill.","author":[{"dropping-particle":"","family":"Hayes","given":"Jeffrey A","non-dropping-particle":"","parse-names":false,"suffix":""},{"dropping-particle":"","family":"Locke","given":"Benjamin D","non-dropping-particle":"","parse-names":false,"suffix":""},{"dropping-particle":"","family":"Castonguay","given":"Louis G","non-dropping-particle":"","parse-names":false,"suffix":""},{"dropping-particle":"","family":"Locke","given":"Benjamin D","non-dropping-particle":"","parse-names":false,"suffix":""}],"container-title":"Journal of College Counseling","id":"ITEM-1","issue":"2","issued":{"date-parts":[["2011","3","31"]]},"page":"101-104","title":"The Center for Collegiate Mental Health: Practice and Research Working Together","type":"article-journal","volume":"14"},"uris":["http://www.mendeley.com/documents/?uuid=c0f9c610-8025-4ad2-9131-8948490d8bdd"]}],"mendeley":{"formattedCitation":"(Hayes, Locke, Castonguay, &amp; Locke, 2011)","plainTextFormattedCitation":"(Hayes, Locke, Castonguay, &amp; Locke, 2011)","previouslyFormattedCitation":"(Hayes, Locke, Castonguay, &amp; Locke, 2011)"},"properties":{"noteIndex":0},"schema":"https://github.com/citation-style-language/schema/raw/master/csl-citation.json"}</w:instrText>
      </w:r>
      <w:r w:rsidRPr="00BE1A15">
        <w:rPr>
          <w:rFonts w:ascii="Times New Roman" w:hAnsi="Times New Roman" w:cs="Times New Roman"/>
        </w:rPr>
        <w:fldChar w:fldCharType="separate"/>
      </w:r>
      <w:r w:rsidR="008B4375" w:rsidRPr="00BE1A15">
        <w:rPr>
          <w:rFonts w:ascii="Times New Roman" w:hAnsi="Times New Roman" w:cs="Times New Roman"/>
          <w:noProof/>
        </w:rPr>
        <w:t>(Hayes, Locke, Castonguay, &amp; Locke, 2011)</w:t>
      </w:r>
      <w:r w:rsidRPr="00BE1A15">
        <w:rPr>
          <w:rFonts w:ascii="Times New Roman" w:hAnsi="Times New Roman" w:cs="Times New Roman"/>
        </w:rPr>
        <w:fldChar w:fldCharType="end"/>
      </w:r>
      <w:r w:rsidRPr="00BE1A15">
        <w:rPr>
          <w:rFonts w:ascii="Times New Roman" w:hAnsi="Times New Roman" w:cs="Times New Roman"/>
        </w:rPr>
        <w:t xml:space="preserve">, built on a collaborative infrastructure involving multiple stakeholders, including university administrators, psychological researchers, industry partners, and over 600 university and college counseling centers. </w:t>
      </w:r>
      <w:r w:rsidR="00A82C33">
        <w:rPr>
          <w:rFonts w:ascii="Times New Roman" w:hAnsi="Times New Roman" w:cs="Times New Roman"/>
        </w:rPr>
        <w:t xml:space="preserve">As a </w:t>
      </w:r>
      <w:r w:rsidRPr="00BE1A15">
        <w:rPr>
          <w:rFonts w:ascii="Times New Roman" w:hAnsi="Times New Roman" w:cs="Times New Roman"/>
        </w:rPr>
        <w:t>PRN</w:t>
      </w:r>
      <w:r w:rsidR="00B1517B">
        <w:rPr>
          <w:rFonts w:ascii="Times New Roman" w:hAnsi="Times New Roman" w:cs="Times New Roman"/>
        </w:rPr>
        <w:t>, CCMH</w:t>
      </w:r>
      <w:r w:rsidRPr="00BE1A15">
        <w:rPr>
          <w:rFonts w:ascii="Times New Roman" w:hAnsi="Times New Roman" w:cs="Times New Roman"/>
        </w:rPr>
        <w:t xml:space="preserve"> facilitat</w:t>
      </w:r>
      <w:r w:rsidR="00B1517B">
        <w:rPr>
          <w:rFonts w:ascii="Times New Roman" w:hAnsi="Times New Roman" w:cs="Times New Roman"/>
        </w:rPr>
        <w:t>es</w:t>
      </w:r>
      <w:r w:rsidRPr="00BE1A15">
        <w:rPr>
          <w:rFonts w:ascii="Times New Roman" w:hAnsi="Times New Roman" w:cs="Times New Roman"/>
        </w:rPr>
        <w:t xml:space="preserve"> the collection of information that will both inform clinical practice and advance research on the mental health services provided to UCC clients, while not adding substantial burden to everyday clinical practice. </w:t>
      </w:r>
    </w:p>
    <w:p w14:paraId="57EE9A69" w14:textId="04FC9D6C" w:rsidR="0092072D" w:rsidRPr="00F42769" w:rsidRDefault="00CD5AC8" w:rsidP="00F42769">
      <w:pPr>
        <w:ind w:firstLine="720"/>
        <w:rPr>
          <w:rFonts w:ascii="Times New Roman" w:hAnsi="Times New Roman" w:cs="Times New Roman"/>
        </w:rPr>
      </w:pPr>
      <w:r w:rsidRPr="00BE1A15">
        <w:rPr>
          <w:rFonts w:ascii="Times New Roman" w:hAnsi="Times New Roman" w:cs="Times New Roman"/>
        </w:rPr>
        <w:t xml:space="preserve">The Counseling Center Assessment of Psychological Symptoms (CCAPS) is a routine outcome monitoring instrument developed by CCMH specifically for use in a college population. The CCAPS short form used here has 34 items capturing distress across </w:t>
      </w:r>
      <w:r w:rsidR="0092072D" w:rsidRPr="00BE1A15">
        <w:rPr>
          <w:rFonts w:ascii="Times New Roman" w:hAnsi="Times New Roman" w:cs="Times New Roman"/>
        </w:rPr>
        <w:t>seven domains: Depression (6 items), Generalized Anxiety (6 items), Social Anxiety (5 items), Academic Distress (4 items), Eating Concerns (3 items), Alcohol Use (4 items), and Hostility (6 items)</w:t>
      </w:r>
      <w:r w:rsidR="00F42D69">
        <w:rPr>
          <w:rFonts w:ascii="Times New Roman" w:hAnsi="Times New Roman" w:cs="Times New Roman"/>
        </w:rPr>
        <w:t>, as well as a general distress index (DI) aggregating distress across multiple domains (</w:t>
      </w:r>
      <w:r w:rsidR="00F42D69" w:rsidRPr="00F42D69">
        <w:rPr>
          <w:rFonts w:ascii="Times New Roman" w:hAnsi="Times New Roman" w:cs="Times New Roman"/>
          <w:highlight w:val="yellow"/>
        </w:rPr>
        <w:t>X</w:t>
      </w:r>
      <w:r w:rsidR="00F42D69">
        <w:rPr>
          <w:rFonts w:ascii="Times New Roman" w:hAnsi="Times New Roman" w:cs="Times New Roman"/>
        </w:rPr>
        <w:t xml:space="preserve"> items)</w:t>
      </w:r>
      <w:r w:rsidR="0092072D" w:rsidRPr="00BE1A15">
        <w:rPr>
          <w:rFonts w:ascii="Times New Roman" w:hAnsi="Times New Roman" w:cs="Times New Roman"/>
        </w:rPr>
        <w:t xml:space="preserve">. In completing the CCAPS, clients are asked to rate themselves over the past two weeks on a </w:t>
      </w:r>
      <w:proofErr w:type="spellStart"/>
      <w:r w:rsidR="0092072D" w:rsidRPr="00BE1A15">
        <w:rPr>
          <w:rFonts w:ascii="Times New Roman" w:hAnsi="Times New Roman" w:cs="Times New Roman"/>
        </w:rPr>
        <w:t>Likert</w:t>
      </w:r>
      <w:proofErr w:type="spellEnd"/>
      <w:r w:rsidR="0092072D" w:rsidRPr="00BE1A15">
        <w:rPr>
          <w:rFonts w:ascii="Times New Roman" w:hAnsi="Times New Roman" w:cs="Times New Roman"/>
        </w:rPr>
        <w:t xml:space="preserve"> scale, from 0 (</w:t>
      </w:r>
      <w:r w:rsidR="0092072D" w:rsidRPr="00BE1A15">
        <w:rPr>
          <w:rFonts w:ascii="Times New Roman" w:hAnsi="Times New Roman" w:cs="Times New Roman"/>
          <w:i/>
        </w:rPr>
        <w:t xml:space="preserve">not at all like me) </w:t>
      </w:r>
      <w:r w:rsidR="0092072D" w:rsidRPr="00BE1A15">
        <w:rPr>
          <w:rFonts w:ascii="Times New Roman" w:hAnsi="Times New Roman" w:cs="Times New Roman"/>
        </w:rPr>
        <w:t>to 4 (</w:t>
      </w:r>
      <w:r w:rsidR="0092072D" w:rsidRPr="00BE1A15">
        <w:rPr>
          <w:rFonts w:ascii="Times New Roman" w:hAnsi="Times New Roman" w:cs="Times New Roman"/>
          <w:i/>
        </w:rPr>
        <w:t>extremely like me</w:t>
      </w:r>
      <w:r w:rsidR="0092072D" w:rsidRPr="00BE1A15">
        <w:rPr>
          <w:rFonts w:ascii="Times New Roman" w:hAnsi="Times New Roman" w:cs="Times New Roman"/>
        </w:rPr>
        <w:t xml:space="preserve">). Each </w:t>
      </w:r>
      <w:proofErr w:type="spellStart"/>
      <w:r w:rsidR="0092072D" w:rsidRPr="00BE1A15">
        <w:rPr>
          <w:rFonts w:ascii="Times New Roman" w:hAnsi="Times New Roman" w:cs="Times New Roman"/>
        </w:rPr>
        <w:t>subscale</w:t>
      </w:r>
      <w:proofErr w:type="spellEnd"/>
      <w:r w:rsidR="0092072D" w:rsidRPr="00BE1A15">
        <w:rPr>
          <w:rFonts w:ascii="Times New Roman" w:hAnsi="Times New Roman" w:cs="Times New Roman"/>
        </w:rPr>
        <w:t xml:space="preserve"> is scored by taking the average of the questions that load onto that </w:t>
      </w:r>
      <w:proofErr w:type="spellStart"/>
      <w:r w:rsidR="0092072D" w:rsidRPr="00BE1A15">
        <w:rPr>
          <w:rFonts w:ascii="Times New Roman" w:hAnsi="Times New Roman" w:cs="Times New Roman"/>
        </w:rPr>
        <w:t>subscale</w:t>
      </w:r>
      <w:proofErr w:type="spellEnd"/>
      <w:r w:rsidR="0092072D" w:rsidRPr="00BE1A15">
        <w:rPr>
          <w:rFonts w:ascii="Times New Roman" w:hAnsi="Times New Roman" w:cs="Times New Roman"/>
        </w:rPr>
        <w:t xml:space="preserve">. As such, higher </w:t>
      </w:r>
      <w:proofErr w:type="spellStart"/>
      <w:r w:rsidR="0092072D" w:rsidRPr="00BE1A15">
        <w:rPr>
          <w:rFonts w:ascii="Times New Roman" w:hAnsi="Times New Roman" w:cs="Times New Roman"/>
        </w:rPr>
        <w:t>subscale</w:t>
      </w:r>
      <w:proofErr w:type="spellEnd"/>
      <w:r w:rsidR="0092072D" w:rsidRPr="00BE1A15">
        <w:rPr>
          <w:rFonts w:ascii="Times New Roman" w:hAnsi="Times New Roman" w:cs="Times New Roman"/>
        </w:rPr>
        <w:t xml:space="preserve"> scores indicate more distress, with scores ranging from 0 to 4. </w:t>
      </w:r>
    </w:p>
    <w:p w14:paraId="35C6A474" w14:textId="17907763" w:rsidR="00901C5C" w:rsidRPr="00886A0E" w:rsidRDefault="00955D1D" w:rsidP="008F7704">
      <w:pPr>
        <w:ind w:firstLine="720"/>
        <w:rPr>
          <w:rFonts w:ascii="Times New Roman" w:hAnsi="Times New Roman" w:cs="Times New Roman"/>
        </w:rPr>
      </w:pPr>
      <w:r>
        <w:rPr>
          <w:rFonts w:ascii="Times New Roman" w:hAnsi="Times New Roman" w:cs="Times New Roman"/>
        </w:rPr>
        <w:t xml:space="preserve">When the CCMH was launched (see </w:t>
      </w:r>
      <w:r w:rsidRPr="00C8299C">
        <w:rPr>
          <w:rFonts w:ascii="Times New Roman" w:hAnsi="Times New Roman" w:cs="Times New Roman"/>
          <w:highlight w:val="yellow"/>
        </w:rPr>
        <w:t>Locke et al.,</w:t>
      </w:r>
      <w:r>
        <w:rPr>
          <w:rFonts w:ascii="Times New Roman" w:hAnsi="Times New Roman" w:cs="Times New Roman"/>
        </w:rPr>
        <w:t xml:space="preserve"> )</w:t>
      </w:r>
      <w:r w:rsidR="006464FF">
        <w:rPr>
          <w:rFonts w:ascii="Times New Roman" w:hAnsi="Times New Roman" w:cs="Times New Roman"/>
        </w:rPr>
        <w:t xml:space="preserve">, clinicians using the </w:t>
      </w:r>
      <w:r w:rsidR="008E6C28" w:rsidRPr="00F42769">
        <w:rPr>
          <w:rFonts w:ascii="Times New Roman" w:hAnsi="Times New Roman" w:cs="Times New Roman"/>
        </w:rPr>
        <w:t xml:space="preserve">CCAPS </w:t>
      </w:r>
      <w:r w:rsidR="006464FF">
        <w:rPr>
          <w:rFonts w:ascii="Times New Roman" w:hAnsi="Times New Roman" w:cs="Times New Roman"/>
        </w:rPr>
        <w:t xml:space="preserve">received a </w:t>
      </w:r>
      <w:r w:rsidR="008E6C28" w:rsidRPr="00F42769">
        <w:rPr>
          <w:rFonts w:ascii="Times New Roman" w:hAnsi="Times New Roman" w:cs="Times New Roman"/>
        </w:rPr>
        <w:t xml:space="preserve">report </w:t>
      </w:r>
      <w:r w:rsidR="006464FF">
        <w:rPr>
          <w:rFonts w:ascii="Times New Roman" w:hAnsi="Times New Roman" w:cs="Times New Roman"/>
        </w:rPr>
        <w:t xml:space="preserve">that provided </w:t>
      </w:r>
      <w:r w:rsidR="00C14822" w:rsidRPr="00F42769">
        <w:rPr>
          <w:rFonts w:ascii="Times New Roman" w:hAnsi="Times New Roman" w:cs="Times New Roman"/>
        </w:rPr>
        <w:t>data</w:t>
      </w:r>
      <w:r w:rsidR="006464FF">
        <w:rPr>
          <w:rFonts w:ascii="Times New Roman" w:hAnsi="Times New Roman" w:cs="Times New Roman"/>
        </w:rPr>
        <w:t>, for each individual client</w:t>
      </w:r>
      <w:r w:rsidR="008F7704">
        <w:rPr>
          <w:rFonts w:ascii="Times New Roman" w:hAnsi="Times New Roman" w:cs="Times New Roman"/>
        </w:rPr>
        <w:t>,</w:t>
      </w:r>
      <w:r w:rsidR="00C14822" w:rsidRPr="00F42769">
        <w:rPr>
          <w:rFonts w:ascii="Times New Roman" w:hAnsi="Times New Roman" w:cs="Times New Roman"/>
        </w:rPr>
        <w:t xml:space="preserve"> in a tabular format, with each column </w:t>
      </w:r>
      <w:r w:rsidR="00513EB5">
        <w:rPr>
          <w:rFonts w:ascii="Times New Roman" w:hAnsi="Times New Roman" w:cs="Times New Roman"/>
        </w:rPr>
        <w:t>presenting</w:t>
      </w:r>
      <w:r w:rsidR="00C14822" w:rsidRPr="00F42769">
        <w:rPr>
          <w:rFonts w:ascii="Times New Roman" w:hAnsi="Times New Roman" w:cs="Times New Roman"/>
        </w:rPr>
        <w:t xml:space="preserve"> a CCAPS </w:t>
      </w:r>
      <w:proofErr w:type="spellStart"/>
      <w:r w:rsidR="00C14822" w:rsidRPr="00F42769">
        <w:rPr>
          <w:rFonts w:ascii="Times New Roman" w:hAnsi="Times New Roman" w:cs="Times New Roman"/>
        </w:rPr>
        <w:t>subscale</w:t>
      </w:r>
      <w:proofErr w:type="spellEnd"/>
      <w:r w:rsidR="00C14822" w:rsidRPr="00F42769">
        <w:rPr>
          <w:rFonts w:ascii="Times New Roman" w:hAnsi="Times New Roman" w:cs="Times New Roman"/>
        </w:rPr>
        <w:t xml:space="preserve"> and rows for each CCAPS administration. </w:t>
      </w:r>
      <w:r w:rsidR="00093DAC" w:rsidRPr="00F42769">
        <w:rPr>
          <w:rFonts w:ascii="Times New Roman" w:hAnsi="Times New Roman" w:cs="Times New Roman"/>
        </w:rPr>
        <w:t xml:space="preserve">See Appendix A for an example of the </w:t>
      </w:r>
      <w:r w:rsidR="008F7704">
        <w:rPr>
          <w:rFonts w:ascii="Times New Roman" w:hAnsi="Times New Roman" w:cs="Times New Roman"/>
        </w:rPr>
        <w:t xml:space="preserve">original </w:t>
      </w:r>
      <w:r w:rsidR="00093DAC" w:rsidRPr="00F42769">
        <w:rPr>
          <w:rFonts w:ascii="Times New Roman" w:hAnsi="Times New Roman" w:cs="Times New Roman"/>
        </w:rPr>
        <w:t>CCAPS report.</w:t>
      </w:r>
      <w:r w:rsidR="008F7704">
        <w:rPr>
          <w:rFonts w:ascii="Times New Roman" w:hAnsi="Times New Roman" w:cs="Times New Roman"/>
        </w:rPr>
        <w:t xml:space="preserve">  </w:t>
      </w:r>
      <w:r>
        <w:rPr>
          <w:rFonts w:ascii="Times New Roman" w:hAnsi="Times New Roman" w:cs="Times New Roman"/>
        </w:rPr>
        <w:t>After several years of operation and in order t</w:t>
      </w:r>
      <w:r w:rsidR="008F7704">
        <w:rPr>
          <w:rFonts w:ascii="Times New Roman" w:hAnsi="Times New Roman" w:cs="Times New Roman"/>
        </w:rPr>
        <w:t>o meet the needs of its practitioner stakeholders</w:t>
      </w:r>
      <w:r w:rsidR="00A30F02" w:rsidRPr="00886A0E">
        <w:rPr>
          <w:rFonts w:ascii="Times New Roman" w:hAnsi="Times New Roman" w:cs="Times New Roman"/>
        </w:rPr>
        <w:t xml:space="preserve">, </w:t>
      </w:r>
      <w:r w:rsidR="00747403" w:rsidRPr="00886A0E">
        <w:rPr>
          <w:rFonts w:ascii="Times New Roman" w:hAnsi="Times New Roman" w:cs="Times New Roman"/>
        </w:rPr>
        <w:t xml:space="preserve">CCMH </w:t>
      </w:r>
      <w:r w:rsidR="008F7704">
        <w:rPr>
          <w:rFonts w:ascii="Times New Roman" w:hAnsi="Times New Roman" w:cs="Times New Roman"/>
        </w:rPr>
        <w:t>decided to revise the CCAPS report by building a feedback system.  Based on</w:t>
      </w:r>
      <w:r w:rsidR="008F7704" w:rsidRPr="00886A0E">
        <w:rPr>
          <w:rFonts w:ascii="Times New Roman" w:hAnsi="Times New Roman" w:cs="Times New Roman"/>
        </w:rPr>
        <w:t xml:space="preserve"> CCAPS data collected through clinical practice</w:t>
      </w:r>
      <w:r w:rsidR="008F7704">
        <w:rPr>
          <w:rFonts w:ascii="Times New Roman" w:hAnsi="Times New Roman" w:cs="Times New Roman"/>
        </w:rPr>
        <w:t xml:space="preserve"> and designed</w:t>
      </w:r>
      <w:r w:rsidR="00747403" w:rsidRPr="00886A0E">
        <w:rPr>
          <w:rFonts w:ascii="Times New Roman" w:hAnsi="Times New Roman" w:cs="Times New Roman"/>
        </w:rPr>
        <w:t xml:space="preserve"> to improve clinical outcomes</w:t>
      </w:r>
      <w:r w:rsidR="00877EA3">
        <w:rPr>
          <w:rFonts w:ascii="Times New Roman" w:hAnsi="Times New Roman" w:cs="Times New Roman"/>
        </w:rPr>
        <w:t xml:space="preserve">, </w:t>
      </w:r>
      <w:r w:rsidR="008E3882">
        <w:rPr>
          <w:rFonts w:ascii="Times New Roman" w:hAnsi="Times New Roman" w:cs="Times New Roman"/>
        </w:rPr>
        <w:t xml:space="preserve">the feedback system is </w:t>
      </w:r>
      <w:r w:rsidR="00877EA3" w:rsidRPr="00886A0E">
        <w:rPr>
          <w:rFonts w:ascii="Times New Roman" w:hAnsi="Times New Roman" w:cs="Times New Roman"/>
        </w:rPr>
        <w:t>largely modeled after the OQ-45 feedback system</w:t>
      </w:r>
      <w:r w:rsidR="00747403" w:rsidRPr="00886A0E">
        <w:rPr>
          <w:rFonts w:ascii="Times New Roman" w:hAnsi="Times New Roman" w:cs="Times New Roman"/>
        </w:rPr>
        <w:t>.</w:t>
      </w:r>
      <w:r w:rsidR="008F14C7">
        <w:rPr>
          <w:rFonts w:ascii="Times New Roman" w:hAnsi="Times New Roman" w:cs="Times New Roman"/>
        </w:rPr>
        <w:t xml:space="preserve"> </w:t>
      </w:r>
      <w:r w:rsidR="00747403" w:rsidRPr="00886A0E">
        <w:rPr>
          <w:rFonts w:ascii="Times New Roman" w:hAnsi="Times New Roman" w:cs="Times New Roman"/>
        </w:rPr>
        <w:t>Th</w:t>
      </w:r>
      <w:r w:rsidR="00666977">
        <w:rPr>
          <w:rFonts w:ascii="Times New Roman" w:hAnsi="Times New Roman" w:cs="Times New Roman"/>
        </w:rPr>
        <w:t>e feedback system</w:t>
      </w:r>
      <w:r w:rsidR="00747403" w:rsidRPr="00886A0E">
        <w:rPr>
          <w:rFonts w:ascii="Times New Roman" w:hAnsi="Times New Roman" w:cs="Times New Roman"/>
        </w:rPr>
        <w:t xml:space="preserve"> introduced </w:t>
      </w:r>
      <w:r w:rsidR="00002239">
        <w:rPr>
          <w:rFonts w:ascii="Times New Roman" w:hAnsi="Times New Roman" w:cs="Times New Roman"/>
        </w:rPr>
        <w:t xml:space="preserve">a new clinical report with several additional features. </w:t>
      </w:r>
      <w:r w:rsidR="00747403" w:rsidRPr="00886A0E">
        <w:rPr>
          <w:rFonts w:ascii="Times New Roman" w:hAnsi="Times New Roman" w:cs="Times New Roman"/>
        </w:rPr>
        <w:t xml:space="preserve">The first change </w:t>
      </w:r>
      <w:r w:rsidR="00002239">
        <w:rPr>
          <w:rFonts w:ascii="Times New Roman" w:hAnsi="Times New Roman" w:cs="Times New Roman"/>
        </w:rPr>
        <w:t xml:space="preserve">to the </w:t>
      </w:r>
      <w:r w:rsidR="00DA5E11">
        <w:rPr>
          <w:rFonts w:ascii="Times New Roman" w:hAnsi="Times New Roman" w:cs="Times New Roman"/>
        </w:rPr>
        <w:t>original</w:t>
      </w:r>
      <w:r w:rsidR="00335C81">
        <w:rPr>
          <w:rFonts w:ascii="Times New Roman" w:hAnsi="Times New Roman" w:cs="Times New Roman"/>
        </w:rPr>
        <w:t xml:space="preserve"> </w:t>
      </w:r>
      <w:bookmarkStart w:id="3" w:name="_GoBack"/>
      <w:bookmarkEnd w:id="3"/>
      <w:r w:rsidR="00002239">
        <w:rPr>
          <w:rFonts w:ascii="Times New Roman" w:hAnsi="Times New Roman" w:cs="Times New Roman"/>
        </w:rPr>
        <w:t xml:space="preserve">report </w:t>
      </w:r>
      <w:r w:rsidR="00747403" w:rsidRPr="00886A0E">
        <w:rPr>
          <w:rFonts w:ascii="Times New Roman" w:hAnsi="Times New Roman" w:cs="Times New Roman"/>
        </w:rPr>
        <w:t>was the addition of a g</w:t>
      </w:r>
      <w:r w:rsidR="00C14822" w:rsidRPr="00886A0E">
        <w:rPr>
          <w:rFonts w:ascii="Times New Roman" w:hAnsi="Times New Roman" w:cs="Times New Roman"/>
        </w:rPr>
        <w:t xml:space="preserve">raphical display of a client’s actual </w:t>
      </w:r>
      <w:r w:rsidR="00747403" w:rsidRPr="00886A0E">
        <w:rPr>
          <w:rFonts w:ascii="Times New Roman" w:hAnsi="Times New Roman" w:cs="Times New Roman"/>
        </w:rPr>
        <w:t xml:space="preserve">CCAPS scores </w:t>
      </w:r>
      <w:r w:rsidR="00563C0B" w:rsidRPr="00886A0E">
        <w:rPr>
          <w:rFonts w:ascii="Times New Roman" w:hAnsi="Times New Roman" w:cs="Times New Roman"/>
        </w:rPr>
        <w:t xml:space="preserve">over time </w:t>
      </w:r>
      <w:r w:rsidR="00747403" w:rsidRPr="00886A0E">
        <w:rPr>
          <w:rFonts w:ascii="Times New Roman" w:hAnsi="Times New Roman" w:cs="Times New Roman"/>
        </w:rPr>
        <w:t xml:space="preserve">on each </w:t>
      </w:r>
      <w:proofErr w:type="spellStart"/>
      <w:r w:rsidR="00747403" w:rsidRPr="00886A0E">
        <w:rPr>
          <w:rFonts w:ascii="Times New Roman" w:hAnsi="Times New Roman" w:cs="Times New Roman"/>
        </w:rPr>
        <w:t>subscale</w:t>
      </w:r>
      <w:proofErr w:type="spellEnd"/>
      <w:r w:rsidR="00C14822" w:rsidRPr="00886A0E">
        <w:rPr>
          <w:rFonts w:ascii="Times New Roman" w:hAnsi="Times New Roman" w:cs="Times New Roman"/>
        </w:rPr>
        <w:t xml:space="preserve">, </w:t>
      </w:r>
      <w:proofErr w:type="spellStart"/>
      <w:r w:rsidR="007B3D02" w:rsidRPr="00886A0E">
        <w:rPr>
          <w:rFonts w:ascii="Times New Roman" w:hAnsi="Times New Roman" w:cs="Times New Roman"/>
        </w:rPr>
        <w:t>overlayed</w:t>
      </w:r>
      <w:proofErr w:type="spellEnd"/>
      <w:r w:rsidR="007B3D02" w:rsidRPr="00886A0E">
        <w:rPr>
          <w:rFonts w:ascii="Times New Roman" w:hAnsi="Times New Roman" w:cs="Times New Roman"/>
        </w:rPr>
        <w:t xml:space="preserve"> on colored shading indicating</w:t>
      </w:r>
      <w:r w:rsidR="003955A2" w:rsidRPr="00886A0E">
        <w:rPr>
          <w:rFonts w:ascii="Times New Roman" w:hAnsi="Times New Roman" w:cs="Times New Roman"/>
        </w:rPr>
        <w:t xml:space="preserve"> whether the scores </w:t>
      </w:r>
      <w:r w:rsidR="00601A59" w:rsidRPr="00886A0E">
        <w:rPr>
          <w:rFonts w:ascii="Times New Roman" w:hAnsi="Times New Roman" w:cs="Times New Roman"/>
        </w:rPr>
        <w:t>correspond to</w:t>
      </w:r>
      <w:r w:rsidR="007B3D02" w:rsidRPr="00886A0E">
        <w:rPr>
          <w:rFonts w:ascii="Times New Roman" w:hAnsi="Times New Roman" w:cs="Times New Roman"/>
        </w:rPr>
        <w:t xml:space="preserve"> </w:t>
      </w:r>
      <w:r w:rsidR="004C4A85" w:rsidRPr="00886A0E">
        <w:rPr>
          <w:rFonts w:ascii="Times New Roman" w:hAnsi="Times New Roman" w:cs="Times New Roman"/>
        </w:rPr>
        <w:t xml:space="preserve">low, moderate </w:t>
      </w:r>
      <w:r w:rsidR="003955A2" w:rsidRPr="00886A0E">
        <w:rPr>
          <w:rFonts w:ascii="Times New Roman" w:hAnsi="Times New Roman" w:cs="Times New Roman"/>
        </w:rPr>
        <w:t>or</w:t>
      </w:r>
      <w:r w:rsidR="004C4A85" w:rsidRPr="00886A0E">
        <w:rPr>
          <w:rFonts w:ascii="Times New Roman" w:hAnsi="Times New Roman" w:cs="Times New Roman"/>
        </w:rPr>
        <w:t xml:space="preserve"> high distress </w:t>
      </w:r>
      <w:r w:rsidR="00601A59" w:rsidRPr="00886A0E">
        <w:rPr>
          <w:rFonts w:ascii="Times New Roman" w:hAnsi="Times New Roman" w:cs="Times New Roman"/>
        </w:rPr>
        <w:t xml:space="preserve">derived from </w:t>
      </w:r>
      <w:r w:rsidR="004C4A85" w:rsidRPr="00886A0E">
        <w:rPr>
          <w:rFonts w:ascii="Times New Roman" w:hAnsi="Times New Roman" w:cs="Times New Roman"/>
        </w:rPr>
        <w:t xml:space="preserve">the scale’s clinical cut points. This visual </w:t>
      </w:r>
      <w:r w:rsidR="00C14822" w:rsidRPr="00886A0E">
        <w:rPr>
          <w:rFonts w:ascii="Times New Roman" w:hAnsi="Times New Roman" w:cs="Times New Roman"/>
        </w:rPr>
        <w:t>allow</w:t>
      </w:r>
      <w:r w:rsidR="004C4A85" w:rsidRPr="00886A0E">
        <w:rPr>
          <w:rFonts w:ascii="Times New Roman" w:hAnsi="Times New Roman" w:cs="Times New Roman"/>
        </w:rPr>
        <w:t>s</w:t>
      </w:r>
      <w:r w:rsidR="00C14822" w:rsidRPr="00886A0E">
        <w:rPr>
          <w:rFonts w:ascii="Times New Roman" w:hAnsi="Times New Roman" w:cs="Times New Roman"/>
        </w:rPr>
        <w:t xml:space="preserve"> for ease of interpreting trends across administrations</w:t>
      </w:r>
      <w:r w:rsidR="00747403" w:rsidRPr="00886A0E">
        <w:rPr>
          <w:rFonts w:ascii="Times New Roman" w:hAnsi="Times New Roman" w:cs="Times New Roman"/>
        </w:rPr>
        <w:t xml:space="preserve">. Additionally, </w:t>
      </w:r>
      <w:r w:rsidR="00C14822" w:rsidRPr="00886A0E">
        <w:rPr>
          <w:rFonts w:ascii="Times New Roman" w:hAnsi="Times New Roman" w:cs="Times New Roman"/>
        </w:rPr>
        <w:t>expected recovery trajector</w:t>
      </w:r>
      <w:r w:rsidR="00747403" w:rsidRPr="00886A0E">
        <w:rPr>
          <w:rFonts w:ascii="Times New Roman" w:hAnsi="Times New Roman" w:cs="Times New Roman"/>
        </w:rPr>
        <w:t xml:space="preserve">ies based on past </w:t>
      </w:r>
      <w:r w:rsidR="00C14822" w:rsidRPr="00886A0E">
        <w:rPr>
          <w:rFonts w:ascii="Times New Roman" w:hAnsi="Times New Roman" w:cs="Times New Roman"/>
        </w:rPr>
        <w:t xml:space="preserve">clients starting at a similar level of distress on that </w:t>
      </w:r>
      <w:proofErr w:type="spellStart"/>
      <w:r w:rsidR="00C14822" w:rsidRPr="00886A0E">
        <w:rPr>
          <w:rFonts w:ascii="Times New Roman" w:hAnsi="Times New Roman" w:cs="Times New Roman"/>
        </w:rPr>
        <w:t>subscale</w:t>
      </w:r>
      <w:proofErr w:type="spellEnd"/>
      <w:r w:rsidR="00747403" w:rsidRPr="00886A0E">
        <w:rPr>
          <w:rFonts w:ascii="Times New Roman" w:hAnsi="Times New Roman" w:cs="Times New Roman"/>
        </w:rPr>
        <w:t xml:space="preserve"> were added alongside clients’ actual scores</w:t>
      </w:r>
      <w:r w:rsidR="0077720D" w:rsidRPr="00886A0E">
        <w:rPr>
          <w:rFonts w:ascii="Times New Roman" w:hAnsi="Times New Roman" w:cs="Times New Roman"/>
        </w:rPr>
        <w:t xml:space="preserve"> allowing for a comparison between the two</w:t>
      </w:r>
      <w:r w:rsidR="00747403" w:rsidRPr="00886A0E">
        <w:rPr>
          <w:rFonts w:ascii="Times New Roman" w:hAnsi="Times New Roman" w:cs="Times New Roman"/>
        </w:rPr>
        <w:t>. Finally,</w:t>
      </w:r>
      <w:r w:rsidR="00243DEF" w:rsidRPr="00886A0E">
        <w:rPr>
          <w:rFonts w:ascii="Times New Roman" w:hAnsi="Times New Roman" w:cs="Times New Roman"/>
        </w:rPr>
        <w:t xml:space="preserve"> an alert </w:t>
      </w:r>
      <w:r w:rsidR="00747403" w:rsidRPr="00886A0E">
        <w:rPr>
          <w:rFonts w:ascii="Times New Roman" w:hAnsi="Times New Roman" w:cs="Times New Roman"/>
        </w:rPr>
        <w:t xml:space="preserve">system was added to indicate </w:t>
      </w:r>
      <w:r w:rsidR="00243DEF" w:rsidRPr="00886A0E">
        <w:rPr>
          <w:rFonts w:ascii="Times New Roman" w:hAnsi="Times New Roman" w:cs="Times New Roman"/>
        </w:rPr>
        <w:t xml:space="preserve">if a client was </w:t>
      </w:r>
      <w:r w:rsidR="0077720D" w:rsidRPr="00886A0E">
        <w:rPr>
          <w:rFonts w:ascii="Times New Roman" w:hAnsi="Times New Roman" w:cs="Times New Roman"/>
        </w:rPr>
        <w:t xml:space="preserve">meaningfully </w:t>
      </w:r>
      <w:r w:rsidR="00243DEF" w:rsidRPr="00886A0E">
        <w:rPr>
          <w:rFonts w:ascii="Times New Roman" w:hAnsi="Times New Roman" w:cs="Times New Roman"/>
        </w:rPr>
        <w:t>off track</w:t>
      </w:r>
      <w:r w:rsidR="00747403" w:rsidRPr="00886A0E">
        <w:rPr>
          <w:rFonts w:ascii="Times New Roman" w:hAnsi="Times New Roman" w:cs="Times New Roman"/>
        </w:rPr>
        <w:t xml:space="preserve"> from their expected recovery trajectory. This off</w:t>
      </w:r>
      <w:r w:rsidR="008F2763">
        <w:rPr>
          <w:rFonts w:ascii="Times New Roman" w:hAnsi="Times New Roman" w:cs="Times New Roman"/>
        </w:rPr>
        <w:t xml:space="preserve"> </w:t>
      </w:r>
      <w:r w:rsidR="00747403" w:rsidRPr="00886A0E">
        <w:rPr>
          <w:rFonts w:ascii="Times New Roman" w:hAnsi="Times New Roman" w:cs="Times New Roman"/>
        </w:rPr>
        <w:t>track alert is displayed as a blue dot</w:t>
      </w:r>
      <w:r w:rsidR="00243DEF" w:rsidRPr="00886A0E">
        <w:rPr>
          <w:rFonts w:ascii="Times New Roman" w:hAnsi="Times New Roman" w:cs="Times New Roman"/>
        </w:rPr>
        <w:t xml:space="preserve">, </w:t>
      </w:r>
      <w:r w:rsidR="00747403" w:rsidRPr="00886A0E">
        <w:rPr>
          <w:rFonts w:ascii="Times New Roman" w:hAnsi="Times New Roman" w:cs="Times New Roman"/>
        </w:rPr>
        <w:t xml:space="preserve">and no alert is displayed if a client’s scores are on track. </w:t>
      </w:r>
      <w:r w:rsidR="008F2763">
        <w:rPr>
          <w:rFonts w:ascii="Times New Roman" w:hAnsi="Times New Roman" w:cs="Times New Roman"/>
        </w:rPr>
        <w:t xml:space="preserve">See Appendix B for an example report with off track alerts. </w:t>
      </w:r>
    </w:p>
    <w:p w14:paraId="1045A771" w14:textId="06225887" w:rsidR="00334C2A" w:rsidRPr="00E27003" w:rsidRDefault="00BC2458" w:rsidP="00A3112E">
      <w:pPr>
        <w:ind w:firstLine="720"/>
        <w:rPr>
          <w:rFonts w:ascii="Times New Roman" w:hAnsi="Times New Roman" w:cs="Times New Roman"/>
        </w:rPr>
      </w:pPr>
      <w:r w:rsidRPr="00C76301">
        <w:rPr>
          <w:rFonts w:ascii="Times New Roman" w:hAnsi="Times New Roman" w:cs="Times New Roman"/>
        </w:rPr>
        <w:lastRenderedPageBreak/>
        <w:t>Ret</w:t>
      </w:r>
      <w:r w:rsidR="00D65B32" w:rsidRPr="00C76301">
        <w:rPr>
          <w:rFonts w:ascii="Times New Roman" w:hAnsi="Times New Roman" w:cs="Times New Roman"/>
        </w:rPr>
        <w:t>urning back to theories underlying feedback</w:t>
      </w:r>
      <w:r w:rsidR="00B1157C">
        <w:rPr>
          <w:rFonts w:ascii="Times New Roman" w:hAnsi="Times New Roman" w:cs="Times New Roman"/>
        </w:rPr>
        <w:t xml:space="preserve"> (</w:t>
      </w:r>
      <w:r w:rsidR="00C840F2">
        <w:rPr>
          <w:rFonts w:ascii="Times New Roman" w:hAnsi="Times New Roman" w:cs="Times New Roman"/>
        </w:rPr>
        <w:t>cite contextual feedback theory)</w:t>
      </w:r>
      <w:r w:rsidR="00B1157C">
        <w:rPr>
          <w:rFonts w:ascii="Times New Roman" w:hAnsi="Times New Roman" w:cs="Times New Roman"/>
        </w:rPr>
        <w:t>,</w:t>
      </w:r>
      <w:r w:rsidR="00D65B32" w:rsidRPr="00C76301">
        <w:rPr>
          <w:rFonts w:ascii="Times New Roman" w:hAnsi="Times New Roman" w:cs="Times New Roman"/>
        </w:rPr>
        <w:t xml:space="preserve"> the </w:t>
      </w:r>
      <w:r w:rsidR="007B3D02" w:rsidRPr="00C76301">
        <w:rPr>
          <w:rFonts w:ascii="Times New Roman" w:hAnsi="Times New Roman" w:cs="Times New Roman"/>
        </w:rPr>
        <w:t xml:space="preserve">visual discrepancy </w:t>
      </w:r>
      <w:r w:rsidR="0059787F">
        <w:rPr>
          <w:rFonts w:ascii="Times New Roman" w:hAnsi="Times New Roman" w:cs="Times New Roman"/>
        </w:rPr>
        <w:t xml:space="preserve">between </w:t>
      </w:r>
      <w:r w:rsidR="00C13FF2" w:rsidRPr="00C76301">
        <w:rPr>
          <w:rFonts w:ascii="Times New Roman" w:hAnsi="Times New Roman" w:cs="Times New Roman"/>
        </w:rPr>
        <w:t xml:space="preserve">a client’s current scores and the </w:t>
      </w:r>
      <w:r w:rsidR="0059787F">
        <w:rPr>
          <w:rFonts w:ascii="Times New Roman" w:hAnsi="Times New Roman" w:cs="Times New Roman"/>
        </w:rPr>
        <w:t xml:space="preserve">boundary of the </w:t>
      </w:r>
      <w:r w:rsidR="00C13FF2" w:rsidRPr="00C76301">
        <w:rPr>
          <w:rFonts w:ascii="Times New Roman" w:hAnsi="Times New Roman" w:cs="Times New Roman"/>
        </w:rPr>
        <w:t>low distress</w:t>
      </w:r>
      <w:r w:rsidR="0059787F">
        <w:rPr>
          <w:rFonts w:ascii="Times New Roman" w:hAnsi="Times New Roman" w:cs="Times New Roman"/>
        </w:rPr>
        <w:t xml:space="preserve"> range</w:t>
      </w:r>
      <w:r w:rsidR="00C13FF2" w:rsidRPr="00C76301">
        <w:rPr>
          <w:rFonts w:ascii="Times New Roman" w:hAnsi="Times New Roman" w:cs="Times New Roman"/>
        </w:rPr>
        <w:t xml:space="preserve"> informs therapists about how much </w:t>
      </w:r>
      <w:r w:rsidR="002D13DE" w:rsidRPr="00C76301">
        <w:rPr>
          <w:rFonts w:ascii="Times New Roman" w:hAnsi="Times New Roman" w:cs="Times New Roman"/>
        </w:rPr>
        <w:t xml:space="preserve">additional change a client </w:t>
      </w:r>
      <w:r w:rsidR="001050ED">
        <w:rPr>
          <w:rFonts w:ascii="Times New Roman" w:hAnsi="Times New Roman" w:cs="Times New Roman"/>
        </w:rPr>
        <w:t>needs</w:t>
      </w:r>
      <w:r w:rsidR="002D13DE" w:rsidRPr="00C76301">
        <w:rPr>
          <w:rFonts w:ascii="Times New Roman" w:hAnsi="Times New Roman" w:cs="Times New Roman"/>
        </w:rPr>
        <w:t xml:space="preserve"> to make to be considered “recovered.” Additionally, the </w:t>
      </w:r>
      <w:r w:rsidR="005249A9" w:rsidRPr="00C76301">
        <w:rPr>
          <w:rFonts w:ascii="Times New Roman" w:hAnsi="Times New Roman" w:cs="Times New Roman"/>
        </w:rPr>
        <w:t xml:space="preserve">visual </w:t>
      </w:r>
      <w:r w:rsidR="002D13DE" w:rsidRPr="00C76301">
        <w:rPr>
          <w:rFonts w:ascii="Times New Roman" w:hAnsi="Times New Roman" w:cs="Times New Roman"/>
        </w:rPr>
        <w:t xml:space="preserve">discrepancy </w:t>
      </w:r>
      <w:r w:rsidR="007B3D02" w:rsidRPr="00C76301">
        <w:rPr>
          <w:rFonts w:ascii="Times New Roman" w:hAnsi="Times New Roman" w:cs="Times New Roman"/>
        </w:rPr>
        <w:t xml:space="preserve">between </w:t>
      </w:r>
      <w:r w:rsidR="00901C5C" w:rsidRPr="00C76301">
        <w:rPr>
          <w:rFonts w:ascii="Times New Roman" w:hAnsi="Times New Roman" w:cs="Times New Roman"/>
        </w:rPr>
        <w:t>actual and expected recovery</w:t>
      </w:r>
      <w:r w:rsidR="005249A9" w:rsidRPr="00C76301">
        <w:rPr>
          <w:rFonts w:ascii="Times New Roman" w:hAnsi="Times New Roman" w:cs="Times New Roman"/>
        </w:rPr>
        <w:t xml:space="preserve"> trajectories</w:t>
      </w:r>
      <w:r w:rsidR="00901C5C" w:rsidRPr="00C76301">
        <w:rPr>
          <w:rFonts w:ascii="Times New Roman" w:hAnsi="Times New Roman" w:cs="Times New Roman"/>
        </w:rPr>
        <w:t xml:space="preserve"> </w:t>
      </w:r>
      <w:r w:rsidR="00A37CDB" w:rsidRPr="00C76301">
        <w:rPr>
          <w:rFonts w:ascii="Times New Roman" w:hAnsi="Times New Roman" w:cs="Times New Roman"/>
        </w:rPr>
        <w:t xml:space="preserve">prompts </w:t>
      </w:r>
      <w:r w:rsidR="005249A9" w:rsidRPr="00C76301">
        <w:rPr>
          <w:rFonts w:ascii="Times New Roman" w:hAnsi="Times New Roman" w:cs="Times New Roman"/>
        </w:rPr>
        <w:t>a therapist when a client is not changing as rapidly as would be expected</w:t>
      </w:r>
      <w:r w:rsidR="00127A98">
        <w:rPr>
          <w:rFonts w:ascii="Times New Roman" w:hAnsi="Times New Roman" w:cs="Times New Roman"/>
        </w:rPr>
        <w:t>. This is reinforced by the off track alert generated when a client deviates significantly,</w:t>
      </w:r>
      <w:r w:rsidR="005249A9" w:rsidRPr="00C76301">
        <w:rPr>
          <w:rFonts w:ascii="Times New Roman" w:hAnsi="Times New Roman" w:cs="Times New Roman"/>
        </w:rPr>
        <w:t xml:space="preserve"> indicating a change to treatment may need to be made</w:t>
      </w:r>
      <w:r w:rsidR="00C97408" w:rsidRPr="00C76301">
        <w:rPr>
          <w:rFonts w:ascii="Times New Roman" w:hAnsi="Times New Roman" w:cs="Times New Roman"/>
        </w:rPr>
        <w:t xml:space="preserve">, or at minimum a conversation with the client about </w:t>
      </w:r>
      <w:r w:rsidR="00DF6D52" w:rsidRPr="00C76301">
        <w:rPr>
          <w:rFonts w:ascii="Times New Roman" w:hAnsi="Times New Roman" w:cs="Times New Roman"/>
        </w:rPr>
        <w:t xml:space="preserve">treatment progress and goals. </w:t>
      </w:r>
      <w:r w:rsidR="00C76301" w:rsidRPr="00C76301">
        <w:rPr>
          <w:rFonts w:ascii="Times New Roman" w:hAnsi="Times New Roman" w:cs="Times New Roman"/>
        </w:rPr>
        <w:t xml:space="preserve">There are many </w:t>
      </w:r>
      <w:r w:rsidR="000436C4">
        <w:rPr>
          <w:rFonts w:ascii="Times New Roman" w:hAnsi="Times New Roman" w:cs="Times New Roman"/>
        </w:rPr>
        <w:t xml:space="preserve">clinical </w:t>
      </w:r>
      <w:r w:rsidR="00C76301" w:rsidRPr="00C76301">
        <w:rPr>
          <w:rFonts w:ascii="Times New Roman" w:hAnsi="Times New Roman" w:cs="Times New Roman"/>
        </w:rPr>
        <w:t>situations that could result in an alert. For example, a client</w:t>
      </w:r>
      <w:r w:rsidR="000436C4">
        <w:rPr>
          <w:rFonts w:ascii="Times New Roman" w:hAnsi="Times New Roman" w:cs="Times New Roman"/>
        </w:rPr>
        <w:t>’s progress</w:t>
      </w:r>
      <w:r w:rsidR="00C76301" w:rsidRPr="00C76301">
        <w:rPr>
          <w:rFonts w:ascii="Times New Roman" w:hAnsi="Times New Roman" w:cs="Times New Roman"/>
        </w:rPr>
        <w:t xml:space="preserve"> may be </w:t>
      </w:r>
      <w:r w:rsidR="000436C4">
        <w:rPr>
          <w:rFonts w:ascii="Times New Roman" w:hAnsi="Times New Roman" w:cs="Times New Roman"/>
        </w:rPr>
        <w:t>relatively</w:t>
      </w:r>
      <w:r w:rsidR="00C76301" w:rsidRPr="00C76301">
        <w:rPr>
          <w:rFonts w:ascii="Times New Roman" w:hAnsi="Times New Roman" w:cs="Times New Roman"/>
        </w:rPr>
        <w:t xml:space="preserve"> flat or steadily getting worse and reach a point where the lack of change or worsening triggers an alert</w:t>
      </w:r>
      <w:r w:rsidR="00212310">
        <w:rPr>
          <w:rFonts w:ascii="Times New Roman" w:hAnsi="Times New Roman" w:cs="Times New Roman"/>
        </w:rPr>
        <w:t xml:space="preserve">. Alternatively, a </w:t>
      </w:r>
      <w:r w:rsidR="00C76301" w:rsidRPr="00C76301">
        <w:rPr>
          <w:rFonts w:ascii="Times New Roman" w:hAnsi="Times New Roman" w:cs="Times New Roman"/>
        </w:rPr>
        <w:t xml:space="preserve">client may experience </w:t>
      </w:r>
      <w:r w:rsidR="00212310">
        <w:rPr>
          <w:rFonts w:ascii="Times New Roman" w:hAnsi="Times New Roman" w:cs="Times New Roman"/>
        </w:rPr>
        <w:t xml:space="preserve">positive </w:t>
      </w:r>
      <w:r w:rsidR="00C76301" w:rsidRPr="00C76301">
        <w:rPr>
          <w:rFonts w:ascii="Times New Roman" w:hAnsi="Times New Roman" w:cs="Times New Roman"/>
        </w:rPr>
        <w:t>change initially, but then ha</w:t>
      </w:r>
      <w:r w:rsidR="00374770">
        <w:rPr>
          <w:rFonts w:ascii="Times New Roman" w:hAnsi="Times New Roman" w:cs="Times New Roman"/>
        </w:rPr>
        <w:t xml:space="preserve">ve </w:t>
      </w:r>
      <w:r w:rsidR="00C76301" w:rsidRPr="00C76301">
        <w:rPr>
          <w:rFonts w:ascii="Times New Roman" w:hAnsi="Times New Roman" w:cs="Times New Roman"/>
        </w:rPr>
        <w:t>a sudden increase in distress due to a</w:t>
      </w:r>
      <w:r w:rsidR="00374770">
        <w:rPr>
          <w:rFonts w:ascii="Times New Roman" w:hAnsi="Times New Roman" w:cs="Times New Roman"/>
        </w:rPr>
        <w:t xml:space="preserve"> stressful</w:t>
      </w:r>
      <w:r w:rsidR="00C76301" w:rsidRPr="00C76301">
        <w:rPr>
          <w:rFonts w:ascii="Times New Roman" w:hAnsi="Times New Roman" w:cs="Times New Roman"/>
        </w:rPr>
        <w:t xml:space="preserve"> life event, resulting in an alert in the midst</w:t>
      </w:r>
      <w:r w:rsidR="00374770">
        <w:rPr>
          <w:rFonts w:ascii="Times New Roman" w:hAnsi="Times New Roman" w:cs="Times New Roman"/>
        </w:rPr>
        <w:t xml:space="preserve"> </w:t>
      </w:r>
      <w:r w:rsidR="00C76301" w:rsidRPr="00C76301">
        <w:rPr>
          <w:rFonts w:ascii="Times New Roman" w:hAnsi="Times New Roman" w:cs="Times New Roman"/>
        </w:rPr>
        <w:t xml:space="preserve">of </w:t>
      </w:r>
      <w:r w:rsidR="00374770">
        <w:rPr>
          <w:rFonts w:ascii="Times New Roman" w:hAnsi="Times New Roman" w:cs="Times New Roman"/>
        </w:rPr>
        <w:t>treatment otherwise progressing as expected</w:t>
      </w:r>
      <w:r w:rsidR="00C76301" w:rsidRPr="00C76301">
        <w:rPr>
          <w:rFonts w:ascii="Times New Roman" w:hAnsi="Times New Roman" w:cs="Times New Roman"/>
        </w:rPr>
        <w:t xml:space="preserve">. These two alerts may result in entirely different conversations </w:t>
      </w:r>
      <w:r w:rsidR="00426DFE">
        <w:rPr>
          <w:rFonts w:ascii="Times New Roman" w:hAnsi="Times New Roman" w:cs="Times New Roman"/>
        </w:rPr>
        <w:t>with the client</w:t>
      </w:r>
      <w:r w:rsidR="002B3B38">
        <w:rPr>
          <w:rFonts w:ascii="Times New Roman" w:hAnsi="Times New Roman" w:cs="Times New Roman"/>
        </w:rPr>
        <w:t xml:space="preserve">. These conversations can be informed by </w:t>
      </w:r>
      <w:r w:rsidR="00C76301" w:rsidRPr="00C76301">
        <w:rPr>
          <w:rFonts w:ascii="Times New Roman" w:hAnsi="Times New Roman" w:cs="Times New Roman"/>
        </w:rPr>
        <w:t xml:space="preserve">the graphical </w:t>
      </w:r>
      <w:r w:rsidR="00426DFE">
        <w:rPr>
          <w:rFonts w:ascii="Times New Roman" w:hAnsi="Times New Roman" w:cs="Times New Roman"/>
        </w:rPr>
        <w:t xml:space="preserve">depiction of the </w:t>
      </w:r>
      <w:r w:rsidR="00C76301" w:rsidRPr="00C76301">
        <w:rPr>
          <w:rFonts w:ascii="Times New Roman" w:hAnsi="Times New Roman" w:cs="Times New Roman"/>
        </w:rPr>
        <w:t xml:space="preserve">scores </w:t>
      </w:r>
      <w:r w:rsidR="002B3B38">
        <w:rPr>
          <w:rFonts w:ascii="Times New Roman" w:hAnsi="Times New Roman" w:cs="Times New Roman"/>
        </w:rPr>
        <w:t xml:space="preserve">mentioned above by </w:t>
      </w:r>
      <w:r w:rsidR="00857A50">
        <w:rPr>
          <w:rFonts w:ascii="Times New Roman" w:hAnsi="Times New Roman" w:cs="Times New Roman"/>
        </w:rPr>
        <w:t>provid</w:t>
      </w:r>
      <w:r w:rsidR="002B3B38">
        <w:rPr>
          <w:rFonts w:ascii="Times New Roman" w:hAnsi="Times New Roman" w:cs="Times New Roman"/>
        </w:rPr>
        <w:t>ing</w:t>
      </w:r>
      <w:r w:rsidR="00857A50">
        <w:rPr>
          <w:rFonts w:ascii="Times New Roman" w:hAnsi="Times New Roman" w:cs="Times New Roman"/>
        </w:rPr>
        <w:t xml:space="preserve"> </w:t>
      </w:r>
      <w:r w:rsidR="002B3B38">
        <w:rPr>
          <w:rFonts w:ascii="Times New Roman" w:hAnsi="Times New Roman" w:cs="Times New Roman"/>
        </w:rPr>
        <w:t xml:space="preserve">an individualized and temporal </w:t>
      </w:r>
      <w:r w:rsidR="00857A50">
        <w:rPr>
          <w:rFonts w:ascii="Times New Roman" w:hAnsi="Times New Roman" w:cs="Times New Roman"/>
        </w:rPr>
        <w:t>context for the alert</w:t>
      </w:r>
      <w:r w:rsidR="00C76301" w:rsidRPr="00C76301">
        <w:rPr>
          <w:rFonts w:ascii="Times New Roman" w:hAnsi="Times New Roman" w:cs="Times New Roman"/>
        </w:rPr>
        <w:t>.</w:t>
      </w:r>
      <w:r w:rsidR="00857A50">
        <w:rPr>
          <w:rFonts w:ascii="Times New Roman" w:hAnsi="Times New Roman" w:cs="Times New Roman"/>
        </w:rPr>
        <w:t xml:space="preserve"> </w:t>
      </w:r>
      <w:r w:rsidR="002B3B38">
        <w:rPr>
          <w:rFonts w:ascii="Times New Roman" w:hAnsi="Times New Roman" w:cs="Times New Roman"/>
        </w:rPr>
        <w:t>By allowing</w:t>
      </w:r>
      <w:r w:rsidR="00857A50">
        <w:rPr>
          <w:rFonts w:ascii="Times New Roman" w:hAnsi="Times New Roman" w:cs="Times New Roman"/>
        </w:rPr>
        <w:t xml:space="preserve"> the </w:t>
      </w:r>
      <w:r w:rsidR="00607302">
        <w:rPr>
          <w:rFonts w:ascii="Times New Roman" w:hAnsi="Times New Roman" w:cs="Times New Roman"/>
        </w:rPr>
        <w:t xml:space="preserve">graphical display of client scores and data derived alerts </w:t>
      </w:r>
      <w:r w:rsidR="002B3B38">
        <w:rPr>
          <w:rFonts w:ascii="Times New Roman" w:hAnsi="Times New Roman" w:cs="Times New Roman"/>
        </w:rPr>
        <w:t xml:space="preserve">to </w:t>
      </w:r>
      <w:r w:rsidR="00607302">
        <w:rPr>
          <w:rFonts w:ascii="Times New Roman" w:hAnsi="Times New Roman" w:cs="Times New Roman"/>
        </w:rPr>
        <w:t>work in tandem</w:t>
      </w:r>
      <w:r w:rsidR="002B3B38">
        <w:rPr>
          <w:rFonts w:ascii="Times New Roman" w:hAnsi="Times New Roman" w:cs="Times New Roman"/>
        </w:rPr>
        <w:t xml:space="preserve">, the new CCAPS report </w:t>
      </w:r>
      <w:r w:rsidR="005060EE">
        <w:rPr>
          <w:rFonts w:ascii="Times New Roman" w:hAnsi="Times New Roman" w:cs="Times New Roman"/>
        </w:rPr>
        <w:t>is able to</w:t>
      </w:r>
      <w:r w:rsidR="00607302">
        <w:rPr>
          <w:rFonts w:ascii="Times New Roman" w:hAnsi="Times New Roman" w:cs="Times New Roman"/>
        </w:rPr>
        <w:t xml:space="preserve"> provide </w:t>
      </w:r>
      <w:r w:rsidR="00C93879">
        <w:rPr>
          <w:rFonts w:ascii="Times New Roman" w:hAnsi="Times New Roman" w:cs="Times New Roman"/>
        </w:rPr>
        <w:t>new, actionable information for the therapist and client.</w:t>
      </w:r>
      <w:r w:rsidR="00A3112E" w:rsidRPr="00E27003">
        <w:rPr>
          <w:rFonts w:ascii="Times New Roman" w:hAnsi="Times New Roman" w:cs="Times New Roman"/>
        </w:rPr>
        <w:t xml:space="preserve"> </w:t>
      </w:r>
    </w:p>
    <w:p w14:paraId="772CEF16" w14:textId="1F5BD253" w:rsidR="00334C2A" w:rsidRPr="001B20C2" w:rsidRDefault="00A842CA" w:rsidP="001B20C2">
      <w:pPr>
        <w:ind w:firstLine="720"/>
        <w:rPr>
          <w:rFonts w:ascii="Times New Roman" w:hAnsi="Times New Roman" w:cs="Times New Roman"/>
        </w:rPr>
      </w:pPr>
      <w:r>
        <w:rPr>
          <w:rFonts w:ascii="Times New Roman" w:hAnsi="Times New Roman" w:cs="Times New Roman"/>
        </w:rPr>
        <w:t>The d</w:t>
      </w:r>
      <w:r w:rsidR="00334C2A" w:rsidRPr="001B20C2">
        <w:rPr>
          <w:rFonts w:ascii="Times New Roman" w:hAnsi="Times New Roman" w:cs="Times New Roman"/>
        </w:rPr>
        <w:t xml:space="preserve">evelopment of the new feedback system exemplifies </w:t>
      </w:r>
      <w:r>
        <w:rPr>
          <w:rFonts w:ascii="Times New Roman" w:hAnsi="Times New Roman" w:cs="Times New Roman"/>
        </w:rPr>
        <w:t xml:space="preserve">an important step of in the evolution of the CCHM PRN by fostering a positive loop between research and practice (Castonguay, </w:t>
      </w:r>
      <w:proofErr w:type="spellStart"/>
      <w:r>
        <w:rPr>
          <w:rFonts w:ascii="Times New Roman" w:hAnsi="Times New Roman" w:cs="Times New Roman"/>
        </w:rPr>
        <w:t>Pincus</w:t>
      </w:r>
      <w:proofErr w:type="spellEnd"/>
      <w:r>
        <w:rPr>
          <w:rFonts w:ascii="Times New Roman" w:hAnsi="Times New Roman" w:cs="Times New Roman"/>
        </w:rPr>
        <w:t xml:space="preserve">, &amp; </w:t>
      </w:r>
      <w:proofErr w:type="spellStart"/>
      <w:r>
        <w:rPr>
          <w:rFonts w:ascii="Times New Roman" w:hAnsi="Times New Roman" w:cs="Times New Roman"/>
        </w:rPr>
        <w:t>McAleavey</w:t>
      </w:r>
      <w:proofErr w:type="spellEnd"/>
      <w:r>
        <w:rPr>
          <w:rFonts w:ascii="Times New Roman" w:hAnsi="Times New Roman" w:cs="Times New Roman"/>
        </w:rPr>
        <w:t xml:space="preserve">, 2014). </w:t>
      </w:r>
      <w:r w:rsidR="00334C2A" w:rsidRPr="001B20C2">
        <w:rPr>
          <w:rFonts w:ascii="Times New Roman" w:hAnsi="Times New Roman" w:cs="Times New Roman"/>
        </w:rPr>
        <w:t xml:space="preserve">CCAPS data collected as part of routine clinical practice </w:t>
      </w:r>
      <w:r w:rsidRPr="001B20C2">
        <w:rPr>
          <w:rFonts w:ascii="Times New Roman" w:hAnsi="Times New Roman" w:cs="Times New Roman"/>
        </w:rPr>
        <w:t xml:space="preserve"> </w:t>
      </w:r>
      <w:r>
        <w:rPr>
          <w:rFonts w:ascii="Times New Roman" w:hAnsi="Times New Roman" w:cs="Times New Roman"/>
        </w:rPr>
        <w:t>has indeed been</w:t>
      </w:r>
      <w:r w:rsidRPr="001B20C2">
        <w:rPr>
          <w:rFonts w:ascii="Times New Roman" w:hAnsi="Times New Roman" w:cs="Times New Roman"/>
        </w:rPr>
        <w:t xml:space="preserve"> </w:t>
      </w:r>
      <w:r w:rsidR="00334C2A" w:rsidRPr="001B20C2">
        <w:rPr>
          <w:rFonts w:ascii="Times New Roman" w:hAnsi="Times New Roman" w:cs="Times New Roman"/>
        </w:rPr>
        <w:t xml:space="preserve">used in research to better understand how clients change while in treatment, as well as used to develop the feedback tool that was implemented back into UCCs with the goal of informing everyday clinical practice and ultimately improving clinical outcomes. The present study will evaluate whether the data derived feedback system did positively impact client outcomes, and if so, </w:t>
      </w:r>
      <w:r w:rsidR="00AA723B">
        <w:rPr>
          <w:rFonts w:ascii="Times New Roman" w:hAnsi="Times New Roman" w:cs="Times New Roman"/>
        </w:rPr>
        <w:t xml:space="preserve">on what dimensions of distress and </w:t>
      </w:r>
      <w:r w:rsidR="00334C2A" w:rsidRPr="001B20C2">
        <w:rPr>
          <w:rFonts w:ascii="Times New Roman" w:hAnsi="Times New Roman" w:cs="Times New Roman"/>
        </w:rPr>
        <w:t xml:space="preserve">for whom. </w:t>
      </w:r>
    </w:p>
    <w:p w14:paraId="6F43EAD6" w14:textId="5BBADABE" w:rsidR="006A0D83" w:rsidRPr="00BE1A15" w:rsidRDefault="00DE0FD3" w:rsidP="00BE1A15">
      <w:pPr>
        <w:rPr>
          <w:rFonts w:ascii="Times New Roman" w:hAnsi="Times New Roman" w:cs="Times New Roman"/>
          <w:b/>
        </w:rPr>
      </w:pPr>
      <w:r w:rsidRPr="00BE1A15">
        <w:rPr>
          <w:rFonts w:ascii="Times New Roman" w:hAnsi="Times New Roman" w:cs="Times New Roman"/>
          <w:b/>
        </w:rPr>
        <w:t>Research questions</w:t>
      </w:r>
    </w:p>
    <w:p w14:paraId="27418A1A" w14:textId="6572FDF9" w:rsidR="00523BFF" w:rsidRDefault="00BE1A15" w:rsidP="00D51E88">
      <w:pPr>
        <w:ind w:firstLine="720"/>
        <w:rPr>
          <w:rFonts w:ascii="Times New Roman" w:hAnsi="Times New Roman" w:cs="Times New Roman"/>
        </w:rPr>
      </w:pPr>
      <w:r w:rsidRPr="00516C47">
        <w:rPr>
          <w:rFonts w:ascii="Times New Roman" w:hAnsi="Times New Roman" w:cs="Times New Roman"/>
        </w:rPr>
        <w:t xml:space="preserve">The primary research question assesses the impact of the CCAPS feedback system. </w:t>
      </w:r>
      <w:r w:rsidR="00DE0FD3" w:rsidRPr="00516C47">
        <w:rPr>
          <w:rFonts w:ascii="Times New Roman" w:hAnsi="Times New Roman" w:cs="Times New Roman"/>
        </w:rPr>
        <w:t xml:space="preserve">Did counseling center outcomes improve after the implementation of the new feedback system? </w:t>
      </w:r>
      <w:r w:rsidRPr="00516C47">
        <w:rPr>
          <w:rFonts w:ascii="Times New Roman" w:hAnsi="Times New Roman" w:cs="Times New Roman"/>
        </w:rPr>
        <w:t>Because the CCAPS as a ROM measure was in place prior to the feedback system being implemented, any effects of the feedback system will</w:t>
      </w:r>
      <w:r w:rsidR="00002C1C" w:rsidRPr="00516C47">
        <w:rPr>
          <w:rFonts w:ascii="Times New Roman" w:hAnsi="Times New Roman" w:cs="Times New Roman"/>
        </w:rPr>
        <w:t xml:space="preserve"> be a</w:t>
      </w:r>
      <w:r w:rsidR="00E726D5" w:rsidRPr="00516C47">
        <w:rPr>
          <w:rFonts w:ascii="Times New Roman" w:hAnsi="Times New Roman" w:cs="Times New Roman"/>
        </w:rPr>
        <w:t xml:space="preserve">bove and beyond </w:t>
      </w:r>
      <w:r w:rsidR="00002C1C" w:rsidRPr="00516C47">
        <w:rPr>
          <w:rFonts w:ascii="Times New Roman" w:hAnsi="Times New Roman" w:cs="Times New Roman"/>
        </w:rPr>
        <w:t xml:space="preserve">the effect of </w:t>
      </w:r>
      <w:r w:rsidRPr="00516C47">
        <w:rPr>
          <w:rFonts w:ascii="Times New Roman" w:hAnsi="Times New Roman" w:cs="Times New Roman"/>
        </w:rPr>
        <w:t>ROM</w:t>
      </w:r>
      <w:r w:rsidR="00E726D5" w:rsidRPr="00516C47">
        <w:rPr>
          <w:rFonts w:ascii="Times New Roman" w:hAnsi="Times New Roman" w:cs="Times New Roman"/>
        </w:rPr>
        <w:t xml:space="preserve"> alone</w:t>
      </w:r>
      <w:r w:rsidRPr="00516C47">
        <w:rPr>
          <w:rFonts w:ascii="Times New Roman" w:hAnsi="Times New Roman" w:cs="Times New Roman"/>
        </w:rPr>
        <w:t>.</w:t>
      </w:r>
      <w:r w:rsidR="00B51EE8">
        <w:rPr>
          <w:rFonts w:ascii="Times New Roman" w:hAnsi="Times New Roman" w:cs="Times New Roman"/>
        </w:rPr>
        <w:t xml:space="preserve"> It should be mentioned that t</w:t>
      </w:r>
      <w:r w:rsidR="00B51EE8" w:rsidRPr="00E27003">
        <w:rPr>
          <w:rFonts w:ascii="Times New Roman" w:hAnsi="Times New Roman" w:cs="Times New Roman"/>
        </w:rPr>
        <w:t xml:space="preserve">he current study makes no attempt to isolate only the effects of a single component of the new CCAPS report (e.g. the effect off track alerts independent of the graphical depiction) or to isolate the effects of the new report from any impacts it may have had on how therapists actually conducted treatment. Instead, this constellation of report changes and any behavioral changes are evaluated together as pathways by which feedback can have effects on therapy. </w:t>
      </w:r>
      <w:r w:rsidRPr="00516C47">
        <w:rPr>
          <w:rFonts w:ascii="Times New Roman" w:hAnsi="Times New Roman" w:cs="Times New Roman"/>
        </w:rPr>
        <w:t xml:space="preserve">The second research question builds on prior research, which has largely been done in unidimensional measures of distress, to assess whether </w:t>
      </w:r>
      <w:r w:rsidR="00DE0FD3" w:rsidRPr="00516C47">
        <w:rPr>
          <w:rFonts w:ascii="Times New Roman" w:hAnsi="Times New Roman" w:cs="Times New Roman"/>
        </w:rPr>
        <w:t>the effect of the new feedback system differ</w:t>
      </w:r>
      <w:r w:rsidRPr="00516C47">
        <w:rPr>
          <w:rFonts w:ascii="Times New Roman" w:hAnsi="Times New Roman" w:cs="Times New Roman"/>
        </w:rPr>
        <w:t>ed</w:t>
      </w:r>
      <w:r w:rsidR="00DE0FD3" w:rsidRPr="00516C47">
        <w:rPr>
          <w:rFonts w:ascii="Times New Roman" w:hAnsi="Times New Roman" w:cs="Times New Roman"/>
        </w:rPr>
        <w:t xml:space="preserve"> by </w:t>
      </w:r>
      <w:proofErr w:type="spellStart"/>
      <w:r w:rsidR="00DE0FD3" w:rsidRPr="00516C47">
        <w:rPr>
          <w:rFonts w:ascii="Times New Roman" w:hAnsi="Times New Roman" w:cs="Times New Roman"/>
        </w:rPr>
        <w:t>subscale</w:t>
      </w:r>
      <w:proofErr w:type="spellEnd"/>
      <w:r w:rsidRPr="00516C47">
        <w:rPr>
          <w:rFonts w:ascii="Times New Roman" w:hAnsi="Times New Roman" w:cs="Times New Roman"/>
        </w:rPr>
        <w:t>.</w:t>
      </w:r>
      <w:r w:rsidR="000A77FB" w:rsidRPr="00516C47">
        <w:rPr>
          <w:rFonts w:ascii="Times New Roman" w:hAnsi="Times New Roman" w:cs="Times New Roman"/>
        </w:rPr>
        <w:t xml:space="preserve"> Although not directly addressing differential effectiveness by diagnosis, as suggested by Lambert et al. (2019), this question can help to fill this gap in the literature by </w:t>
      </w:r>
      <w:r w:rsidR="00DF5E28" w:rsidRPr="00516C47">
        <w:rPr>
          <w:rFonts w:ascii="Times New Roman" w:hAnsi="Times New Roman" w:cs="Times New Roman"/>
        </w:rPr>
        <w:t xml:space="preserve">indicating whether certain domains </w:t>
      </w:r>
      <w:r w:rsidR="00620882" w:rsidRPr="00516C47">
        <w:rPr>
          <w:rFonts w:ascii="Times New Roman" w:hAnsi="Times New Roman" w:cs="Times New Roman"/>
        </w:rPr>
        <w:t xml:space="preserve">benefit more from feedback. If the results show that some domains benefit less from feedback </w:t>
      </w:r>
      <w:r w:rsidR="00BF2C01">
        <w:rPr>
          <w:rFonts w:ascii="Times New Roman" w:hAnsi="Times New Roman" w:cs="Times New Roman"/>
        </w:rPr>
        <w:t>than others</w:t>
      </w:r>
      <w:r w:rsidR="00620882" w:rsidRPr="00516C47">
        <w:rPr>
          <w:rFonts w:ascii="Times New Roman" w:hAnsi="Times New Roman" w:cs="Times New Roman"/>
        </w:rPr>
        <w:t xml:space="preserve">, this would indicate the need for further research and development of feedback methods </w:t>
      </w:r>
      <w:r w:rsidR="00C807D9">
        <w:rPr>
          <w:rFonts w:ascii="Times New Roman" w:hAnsi="Times New Roman" w:cs="Times New Roman"/>
        </w:rPr>
        <w:t>specifically</w:t>
      </w:r>
      <w:r w:rsidR="00C807D9" w:rsidRPr="00516C47">
        <w:rPr>
          <w:rFonts w:ascii="Times New Roman" w:hAnsi="Times New Roman" w:cs="Times New Roman"/>
        </w:rPr>
        <w:t xml:space="preserve"> </w:t>
      </w:r>
      <w:r w:rsidR="00620882" w:rsidRPr="00516C47">
        <w:rPr>
          <w:rFonts w:ascii="Times New Roman" w:hAnsi="Times New Roman" w:cs="Times New Roman"/>
        </w:rPr>
        <w:t>attuned to those specific domains.</w:t>
      </w:r>
    </w:p>
    <w:p w14:paraId="6C453AE2" w14:textId="1EE139AA" w:rsidR="0043548C" w:rsidRDefault="00D51E88" w:rsidP="0043548C">
      <w:pPr>
        <w:ind w:firstLine="720"/>
        <w:rPr>
          <w:rFonts w:ascii="Times New Roman" w:hAnsi="Times New Roman" w:cs="Times New Roman"/>
        </w:rPr>
      </w:pPr>
      <w:r>
        <w:rPr>
          <w:rFonts w:ascii="Times New Roman" w:hAnsi="Times New Roman" w:cs="Times New Roman"/>
        </w:rPr>
        <w:t>Third</w:t>
      </w:r>
      <w:r w:rsidR="00BE1A15" w:rsidRPr="00523BFF">
        <w:rPr>
          <w:rFonts w:ascii="Times New Roman" w:hAnsi="Times New Roman" w:cs="Times New Roman"/>
        </w:rPr>
        <w:t>, several client moderators will be evaluated to answer the question, f</w:t>
      </w:r>
      <w:r w:rsidR="00DE0FD3" w:rsidRPr="00523BFF">
        <w:rPr>
          <w:rFonts w:ascii="Times New Roman" w:hAnsi="Times New Roman" w:cs="Times New Roman"/>
        </w:rPr>
        <w:t xml:space="preserve">or </w:t>
      </w:r>
      <w:r w:rsidR="00BE1A15" w:rsidRPr="00523BFF">
        <w:rPr>
          <w:rFonts w:ascii="Times New Roman" w:hAnsi="Times New Roman" w:cs="Times New Roman"/>
        </w:rPr>
        <w:t>whom</w:t>
      </w:r>
      <w:r w:rsidR="00DE0FD3" w:rsidRPr="00523BFF">
        <w:rPr>
          <w:rFonts w:ascii="Times New Roman" w:hAnsi="Times New Roman" w:cs="Times New Roman"/>
        </w:rPr>
        <w:t xml:space="preserve"> does feedback most improve outcomes</w:t>
      </w:r>
      <w:r w:rsidR="00764DCA" w:rsidRPr="00523BFF">
        <w:rPr>
          <w:rFonts w:ascii="Times New Roman" w:hAnsi="Times New Roman" w:cs="Times New Roman"/>
        </w:rPr>
        <w:t xml:space="preserve">. </w:t>
      </w:r>
      <w:r w:rsidR="00BC5E85">
        <w:rPr>
          <w:rFonts w:ascii="Times New Roman" w:hAnsi="Times New Roman" w:cs="Times New Roman"/>
        </w:rPr>
        <w:t xml:space="preserve">Some are based on prior research findings, while others are new variables being explored. </w:t>
      </w:r>
      <w:r w:rsidR="00F82904" w:rsidRPr="00523BFF">
        <w:rPr>
          <w:rFonts w:ascii="Times New Roman" w:hAnsi="Times New Roman" w:cs="Times New Roman"/>
        </w:rPr>
        <w:t>Similar to prior research</w:t>
      </w:r>
      <w:r w:rsidR="00235A04" w:rsidRPr="00523BFF">
        <w:rPr>
          <w:rFonts w:ascii="Times New Roman" w:hAnsi="Times New Roman" w:cs="Times New Roman"/>
        </w:rPr>
        <w:t xml:space="preserve">, </w:t>
      </w:r>
      <w:r w:rsidR="00971D82" w:rsidRPr="00523BFF">
        <w:rPr>
          <w:rFonts w:ascii="Times New Roman" w:hAnsi="Times New Roman" w:cs="Times New Roman"/>
        </w:rPr>
        <w:t xml:space="preserve">this study will compare on track to not </w:t>
      </w:r>
      <w:r w:rsidR="00971D82" w:rsidRPr="00523BFF">
        <w:rPr>
          <w:rFonts w:ascii="Times New Roman" w:hAnsi="Times New Roman" w:cs="Times New Roman"/>
        </w:rPr>
        <w:lastRenderedPageBreak/>
        <w:t xml:space="preserve">on track clients to determine whether the effect of feedback extends only to not on track clients. </w:t>
      </w:r>
      <w:r w:rsidR="00133B13">
        <w:rPr>
          <w:rFonts w:ascii="Times New Roman" w:hAnsi="Times New Roman" w:cs="Times New Roman"/>
        </w:rPr>
        <w:t xml:space="preserve">Also building on prior </w:t>
      </w:r>
      <w:r w:rsidR="00B53C48">
        <w:rPr>
          <w:rFonts w:ascii="Times New Roman" w:hAnsi="Times New Roman" w:cs="Times New Roman"/>
        </w:rPr>
        <w:t xml:space="preserve">research, baseline scores on each CCAPS </w:t>
      </w:r>
      <w:proofErr w:type="spellStart"/>
      <w:r w:rsidR="00B53C48">
        <w:rPr>
          <w:rFonts w:ascii="Times New Roman" w:hAnsi="Times New Roman" w:cs="Times New Roman"/>
        </w:rPr>
        <w:t>subscale</w:t>
      </w:r>
      <w:proofErr w:type="spellEnd"/>
      <w:r w:rsidR="00B53C48">
        <w:rPr>
          <w:rFonts w:ascii="Times New Roman" w:hAnsi="Times New Roman" w:cs="Times New Roman"/>
        </w:rPr>
        <w:t xml:space="preserve"> will be tested to determine whether clients who present with more distress benefit more from treatment. </w:t>
      </w:r>
      <w:r w:rsidR="0081598D">
        <w:rPr>
          <w:rFonts w:ascii="Times New Roman" w:hAnsi="Times New Roman" w:cs="Times New Roman"/>
        </w:rPr>
        <w:t xml:space="preserve">Additionally, </w:t>
      </w:r>
      <w:r w:rsidR="003B2534">
        <w:rPr>
          <w:rFonts w:ascii="Times New Roman" w:hAnsi="Times New Roman" w:cs="Times New Roman"/>
        </w:rPr>
        <w:t xml:space="preserve">whether or not a client had previously </w:t>
      </w:r>
      <w:r w:rsidR="00DB13D1">
        <w:rPr>
          <w:rFonts w:ascii="Times New Roman" w:hAnsi="Times New Roman" w:cs="Times New Roman"/>
        </w:rPr>
        <w:t xml:space="preserve">psychiatric hospitalizations will be included </w:t>
      </w:r>
      <w:r w:rsidR="00553B05">
        <w:rPr>
          <w:rFonts w:ascii="Times New Roman" w:hAnsi="Times New Roman" w:cs="Times New Roman"/>
        </w:rPr>
        <w:t xml:space="preserve">to compare to the surprising result </w:t>
      </w:r>
      <w:r w:rsidR="00976C23">
        <w:rPr>
          <w:rFonts w:ascii="Times New Roman" w:hAnsi="Times New Roman" w:cs="Times New Roman"/>
        </w:rPr>
        <w:t xml:space="preserve">found by </w:t>
      </w:r>
      <w:proofErr w:type="spellStart"/>
      <w:r w:rsidR="00141049" w:rsidRPr="00141049">
        <w:rPr>
          <w:rFonts w:ascii="Times New Roman" w:hAnsi="Times New Roman" w:cs="Times New Roman"/>
        </w:rPr>
        <w:t>Errázuriz</w:t>
      </w:r>
      <w:proofErr w:type="spellEnd"/>
      <w:r w:rsidR="00141049">
        <w:rPr>
          <w:rFonts w:ascii="Times New Roman" w:hAnsi="Times New Roman" w:cs="Times New Roman"/>
        </w:rPr>
        <w:t xml:space="preserve"> and </w:t>
      </w:r>
      <w:proofErr w:type="spellStart"/>
      <w:r w:rsidR="00141049">
        <w:rPr>
          <w:rFonts w:ascii="Times New Roman" w:hAnsi="Times New Roman" w:cs="Times New Roman"/>
        </w:rPr>
        <w:t>Zilcha-Mano</w:t>
      </w:r>
      <w:proofErr w:type="spellEnd"/>
      <w:r w:rsidR="00141049">
        <w:rPr>
          <w:rFonts w:ascii="Times New Roman" w:hAnsi="Times New Roman" w:cs="Times New Roman"/>
        </w:rPr>
        <w:t xml:space="preserve"> (2018).</w:t>
      </w:r>
    </w:p>
    <w:p w14:paraId="513731D6" w14:textId="2B42CD21" w:rsidR="00EF1F3A" w:rsidRDefault="00523BFF" w:rsidP="007F21C3">
      <w:pPr>
        <w:ind w:firstLine="720"/>
        <w:rPr>
          <w:rFonts w:ascii="Times New Roman" w:hAnsi="Times New Roman" w:cs="Times New Roman"/>
        </w:rPr>
      </w:pPr>
      <w:r w:rsidRPr="0043548C">
        <w:rPr>
          <w:rFonts w:ascii="Times New Roman" w:hAnsi="Times New Roman" w:cs="Times New Roman"/>
        </w:rPr>
        <w:t>Several previously untested moderators will also be examined</w:t>
      </w:r>
      <w:r w:rsidR="00B23D76">
        <w:rPr>
          <w:rFonts w:ascii="Times New Roman" w:hAnsi="Times New Roman" w:cs="Times New Roman"/>
        </w:rPr>
        <w:t>.</w:t>
      </w:r>
      <w:r w:rsidRPr="0043548C">
        <w:rPr>
          <w:rFonts w:ascii="Times New Roman" w:hAnsi="Times New Roman" w:cs="Times New Roman"/>
        </w:rPr>
        <w:t xml:space="preserve"> </w:t>
      </w:r>
      <w:r w:rsidR="00B23D76">
        <w:rPr>
          <w:rFonts w:ascii="Times New Roman" w:hAnsi="Times New Roman" w:cs="Times New Roman"/>
        </w:rPr>
        <w:t>T</w:t>
      </w:r>
      <w:r w:rsidR="0043548C" w:rsidRPr="0043548C">
        <w:rPr>
          <w:rFonts w:ascii="Times New Roman" w:hAnsi="Times New Roman" w:cs="Times New Roman"/>
        </w:rPr>
        <w:t xml:space="preserve">he frequency with which the CCAPS is </w:t>
      </w:r>
      <w:r w:rsidR="0043548C">
        <w:rPr>
          <w:rFonts w:ascii="Times New Roman" w:hAnsi="Times New Roman" w:cs="Times New Roman"/>
        </w:rPr>
        <w:t xml:space="preserve">administered throughout treatment the </w:t>
      </w:r>
      <w:r w:rsidR="00F10F2B">
        <w:rPr>
          <w:rFonts w:ascii="Times New Roman" w:hAnsi="Times New Roman" w:cs="Times New Roman"/>
        </w:rPr>
        <w:t xml:space="preserve">will be tested. </w:t>
      </w:r>
      <w:r w:rsidR="00EF1F3A" w:rsidRPr="00D70C2E">
        <w:rPr>
          <w:rFonts w:ascii="Times New Roman" w:hAnsi="Times New Roman" w:cs="Times New Roman"/>
        </w:rPr>
        <w:t xml:space="preserve">Centers have latitude to administer the CCAPS during treatment as frequently or infrequently as they chose. CCMH recommends that it is most effective when administered at every session, which many centers follow, while other centers administer at </w:t>
      </w:r>
      <w:proofErr w:type="spellStart"/>
      <w:r w:rsidR="00EF1F3A" w:rsidRPr="00D70C2E">
        <w:rPr>
          <w:rFonts w:ascii="Times New Roman" w:hAnsi="Times New Roman" w:cs="Times New Roman"/>
        </w:rPr>
        <w:t>prespecified</w:t>
      </w:r>
      <w:proofErr w:type="spellEnd"/>
      <w:r w:rsidR="00EF1F3A" w:rsidRPr="00D70C2E">
        <w:rPr>
          <w:rFonts w:ascii="Times New Roman" w:hAnsi="Times New Roman" w:cs="Times New Roman"/>
        </w:rPr>
        <w:t xml:space="preserve"> sessions (e.g. 1</w:t>
      </w:r>
      <w:r w:rsidR="00EF1F3A" w:rsidRPr="00D70C2E">
        <w:rPr>
          <w:rFonts w:ascii="Times New Roman" w:hAnsi="Times New Roman" w:cs="Times New Roman"/>
          <w:vertAlign w:val="superscript"/>
        </w:rPr>
        <w:t>st</w:t>
      </w:r>
      <w:r w:rsidR="00EF1F3A" w:rsidRPr="00D70C2E">
        <w:rPr>
          <w:rFonts w:ascii="Times New Roman" w:hAnsi="Times New Roman" w:cs="Times New Roman"/>
        </w:rPr>
        <w:t>, 3</w:t>
      </w:r>
      <w:r w:rsidR="00EF1F3A" w:rsidRPr="00D70C2E">
        <w:rPr>
          <w:rFonts w:ascii="Times New Roman" w:hAnsi="Times New Roman" w:cs="Times New Roman"/>
          <w:vertAlign w:val="superscript"/>
        </w:rPr>
        <w:t>rd</w:t>
      </w:r>
      <w:r w:rsidR="00EF1F3A" w:rsidRPr="00D70C2E">
        <w:rPr>
          <w:rFonts w:ascii="Times New Roman" w:hAnsi="Times New Roman" w:cs="Times New Roman"/>
        </w:rPr>
        <w:t>, and 7</w:t>
      </w:r>
      <w:r w:rsidR="00EF1F3A" w:rsidRPr="00D70C2E">
        <w:rPr>
          <w:rFonts w:ascii="Times New Roman" w:hAnsi="Times New Roman" w:cs="Times New Roman"/>
          <w:vertAlign w:val="superscript"/>
        </w:rPr>
        <w:t>th</w:t>
      </w:r>
      <w:r w:rsidR="00EF1F3A" w:rsidRPr="00D70C2E">
        <w:rPr>
          <w:rFonts w:ascii="Times New Roman" w:hAnsi="Times New Roman" w:cs="Times New Roman"/>
        </w:rPr>
        <w:t xml:space="preserve">). </w:t>
      </w:r>
      <w:r w:rsidR="003B2534" w:rsidRPr="00D70C2E">
        <w:rPr>
          <w:rFonts w:ascii="Times New Roman" w:hAnsi="Times New Roman" w:cs="Times New Roman"/>
        </w:rPr>
        <w:t xml:space="preserve">It is possible that feedback will be more effective when the CCAPS is administered more frequently, as it provides more opportunities for the therapist to receive feedback and allows deterioration to be identified more immediately. </w:t>
      </w:r>
      <w:r w:rsidR="00594978">
        <w:rPr>
          <w:rFonts w:ascii="Times New Roman" w:hAnsi="Times New Roman" w:cs="Times New Roman"/>
        </w:rPr>
        <w:t>Addition</w:t>
      </w:r>
      <w:r w:rsidR="00916BE5">
        <w:rPr>
          <w:rFonts w:ascii="Times New Roman" w:hAnsi="Times New Roman" w:cs="Times New Roman"/>
        </w:rPr>
        <w:t xml:space="preserve">ally, a client’s total number of sessions, the variability in </w:t>
      </w:r>
      <w:r w:rsidR="00EF6698">
        <w:rPr>
          <w:rFonts w:ascii="Times New Roman" w:hAnsi="Times New Roman" w:cs="Times New Roman"/>
        </w:rPr>
        <w:t xml:space="preserve">a </w:t>
      </w:r>
      <w:r w:rsidR="00070A1D">
        <w:rPr>
          <w:rFonts w:ascii="Times New Roman" w:hAnsi="Times New Roman" w:cs="Times New Roman"/>
        </w:rPr>
        <w:t xml:space="preserve">their CCAPS </w:t>
      </w:r>
      <w:r w:rsidR="00EF6698">
        <w:rPr>
          <w:rFonts w:ascii="Times New Roman" w:hAnsi="Times New Roman" w:cs="Times New Roman"/>
        </w:rPr>
        <w:t xml:space="preserve">scores, and whether they were receiving other treatment modalities besides individual (e.g group or psychiatric) will be </w:t>
      </w:r>
      <w:r w:rsidR="007F21C3">
        <w:rPr>
          <w:rFonts w:ascii="Times New Roman" w:hAnsi="Times New Roman" w:cs="Times New Roman"/>
        </w:rPr>
        <w:t>included.</w:t>
      </w:r>
    </w:p>
    <w:p w14:paraId="4FB07CCD" w14:textId="3596A018" w:rsidR="00D51E88" w:rsidRPr="007F21C3" w:rsidRDefault="00D51E88" w:rsidP="007F21C3">
      <w:pPr>
        <w:ind w:firstLine="720"/>
        <w:rPr>
          <w:rFonts w:ascii="Times New Roman" w:hAnsi="Times New Roman" w:cs="Times New Roman"/>
        </w:rPr>
      </w:pPr>
      <w:r>
        <w:rPr>
          <w:rFonts w:ascii="Times New Roman" w:hAnsi="Times New Roman" w:cs="Times New Roman"/>
        </w:rPr>
        <w:t>Finall</w:t>
      </w:r>
      <w:r w:rsidR="0056072B">
        <w:rPr>
          <w:rFonts w:ascii="Times New Roman" w:hAnsi="Times New Roman" w:cs="Times New Roman"/>
        </w:rPr>
        <w:t>y</w:t>
      </w:r>
      <w:r w:rsidRPr="00270AE1">
        <w:rPr>
          <w:rFonts w:ascii="Times New Roman" w:hAnsi="Times New Roman" w:cs="Times New Roman"/>
        </w:rPr>
        <w:t>, this study will assess whether there a center effect for feedback</w:t>
      </w:r>
      <w:r w:rsidR="00F33A9C">
        <w:rPr>
          <w:rFonts w:ascii="Times New Roman" w:hAnsi="Times New Roman" w:cs="Times New Roman"/>
        </w:rPr>
        <w:t>, as the CCAPS feedback system was implemented in hundreds of UCCs across the country</w:t>
      </w:r>
      <w:r w:rsidRPr="00270AE1">
        <w:rPr>
          <w:rFonts w:ascii="Times New Roman" w:hAnsi="Times New Roman" w:cs="Times New Roman"/>
        </w:rPr>
        <w:t>. Th</w:t>
      </w:r>
      <w:r w:rsidR="0056072B">
        <w:rPr>
          <w:rFonts w:ascii="Times New Roman" w:hAnsi="Times New Roman" w:cs="Times New Roman"/>
        </w:rPr>
        <w:t xml:space="preserve">is question makes a valuable contribution to the literature, which to our knowledge has not previously assessed for differential effects by </w:t>
      </w:r>
      <w:r w:rsidR="00127134">
        <w:rPr>
          <w:rFonts w:ascii="Times New Roman" w:hAnsi="Times New Roman" w:cs="Times New Roman"/>
        </w:rPr>
        <w:t>center, and th</w:t>
      </w:r>
      <w:r w:rsidR="00E901C6">
        <w:rPr>
          <w:rFonts w:ascii="Times New Roman" w:hAnsi="Times New Roman" w:cs="Times New Roman"/>
        </w:rPr>
        <w:t xml:space="preserve">e </w:t>
      </w:r>
      <w:r w:rsidRPr="00270AE1">
        <w:rPr>
          <w:rFonts w:ascii="Times New Roman" w:hAnsi="Times New Roman" w:cs="Times New Roman"/>
        </w:rPr>
        <w:t>presence of a center effect would indicate the presence of center characteristics that moderate feedback’s effectiveness. Although such center characteristics are not measured in the present study, testing for a center effect will inform future research directions on identifying characteristics of centers for which feedback was especially helpful. Such characteristics may be able to be implemented elsewhere to improve positive effects of feedback.</w:t>
      </w:r>
    </w:p>
    <w:p w14:paraId="3D0CA554" w14:textId="77777777" w:rsidR="00776C41" w:rsidRDefault="00776C41" w:rsidP="003A2531">
      <w:pPr>
        <w:jc w:val="center"/>
        <w:rPr>
          <w:rFonts w:ascii="Times New Roman" w:hAnsi="Times New Roman" w:cs="Times New Roman"/>
          <w:b/>
        </w:rPr>
      </w:pPr>
    </w:p>
    <w:p w14:paraId="5A5E1258" w14:textId="71F712CF" w:rsidR="003A2531" w:rsidRPr="003A2531" w:rsidRDefault="003A2531" w:rsidP="004A2C20">
      <w:pPr>
        <w:jc w:val="center"/>
        <w:rPr>
          <w:rFonts w:ascii="Times New Roman" w:hAnsi="Times New Roman" w:cs="Times New Roman"/>
          <w:b/>
        </w:rPr>
      </w:pPr>
      <w:r w:rsidRPr="003A2531">
        <w:rPr>
          <w:rFonts w:ascii="Times New Roman" w:hAnsi="Times New Roman" w:cs="Times New Roman"/>
          <w:b/>
        </w:rPr>
        <w:t>Methods</w:t>
      </w:r>
    </w:p>
    <w:p w14:paraId="1BBA5CBE" w14:textId="12B35DBA" w:rsidR="00EF1F3A" w:rsidRPr="00275AE6" w:rsidRDefault="00EF1F3A" w:rsidP="00275AE6">
      <w:pPr>
        <w:rPr>
          <w:rFonts w:ascii="Times New Roman" w:hAnsi="Times New Roman" w:cs="Times New Roman"/>
          <w:b/>
        </w:rPr>
      </w:pPr>
      <w:r w:rsidRPr="00275AE6">
        <w:rPr>
          <w:rFonts w:ascii="Times New Roman" w:hAnsi="Times New Roman" w:cs="Times New Roman"/>
          <w:b/>
        </w:rPr>
        <w:t>Procedure</w:t>
      </w:r>
    </w:p>
    <w:p w14:paraId="44F0942E" w14:textId="475F8375" w:rsidR="009148A8" w:rsidRPr="00275AE6" w:rsidRDefault="00EF1F3A" w:rsidP="005D53AB">
      <w:pPr>
        <w:ind w:firstLine="720"/>
        <w:rPr>
          <w:rFonts w:ascii="Times New Roman" w:hAnsi="Times New Roman" w:cs="Times New Roman"/>
        </w:rPr>
      </w:pPr>
      <w:r w:rsidRPr="00275AE6">
        <w:rPr>
          <w:rFonts w:ascii="Times New Roman" w:hAnsi="Times New Roman" w:cs="Times New Roman"/>
        </w:rPr>
        <w:t>Data for the present study were collected CCMH which</w:t>
      </w:r>
      <w:r w:rsidR="00AF3931">
        <w:rPr>
          <w:rFonts w:ascii="Times New Roman" w:hAnsi="Times New Roman" w:cs="Times New Roman"/>
        </w:rPr>
        <w:t>,</w:t>
      </w:r>
      <w:r w:rsidRPr="00275AE6">
        <w:rPr>
          <w:rFonts w:ascii="Times New Roman" w:hAnsi="Times New Roman" w:cs="Times New Roman"/>
        </w:rPr>
        <w:t xml:space="preserve"> as mentioned above, is a practice research network of over 600 university and college counseling centers. Participating counseling centers </w:t>
      </w:r>
      <w:r w:rsidR="00837F1D" w:rsidRPr="00275AE6">
        <w:rPr>
          <w:rFonts w:ascii="Times New Roman" w:hAnsi="Times New Roman" w:cs="Times New Roman"/>
        </w:rPr>
        <w:t xml:space="preserve">collect data locally as part of clinical routine using standardized measures and can elect to contribute their center’s </w:t>
      </w:r>
      <w:proofErr w:type="spellStart"/>
      <w:r w:rsidR="00837F1D" w:rsidRPr="00275AE6">
        <w:rPr>
          <w:rFonts w:ascii="Times New Roman" w:hAnsi="Times New Roman" w:cs="Times New Roman"/>
        </w:rPr>
        <w:t>deidentified</w:t>
      </w:r>
      <w:proofErr w:type="spellEnd"/>
      <w:r w:rsidR="00837F1D" w:rsidRPr="00275AE6">
        <w:rPr>
          <w:rFonts w:ascii="Times New Roman" w:hAnsi="Times New Roman" w:cs="Times New Roman"/>
        </w:rPr>
        <w:t xml:space="preserve"> data to the centralized CCMH repository. Each year of CCMH data captures a single academic year, spanning from July 1 to June 30 of the following year. Four years of </w:t>
      </w:r>
      <w:r w:rsidRPr="00275AE6">
        <w:rPr>
          <w:rFonts w:ascii="Times New Roman" w:hAnsi="Times New Roman" w:cs="Times New Roman"/>
        </w:rPr>
        <w:t xml:space="preserve">CCMH </w:t>
      </w:r>
      <w:r w:rsidR="00837F1D" w:rsidRPr="00275AE6">
        <w:rPr>
          <w:rFonts w:ascii="Times New Roman" w:hAnsi="Times New Roman" w:cs="Times New Roman"/>
        </w:rPr>
        <w:t xml:space="preserve">data </w:t>
      </w:r>
      <w:r w:rsidRPr="00275AE6">
        <w:rPr>
          <w:rFonts w:ascii="Times New Roman" w:hAnsi="Times New Roman" w:cs="Times New Roman"/>
        </w:rPr>
        <w:t>from two discrete time periods are included</w:t>
      </w:r>
      <w:r w:rsidR="00837F1D" w:rsidRPr="00275AE6">
        <w:rPr>
          <w:rFonts w:ascii="Times New Roman" w:hAnsi="Times New Roman" w:cs="Times New Roman"/>
        </w:rPr>
        <w:t xml:space="preserve"> in the present study, and centers are included if they contributed data to the repository during all four years</w:t>
      </w:r>
      <w:r w:rsidRPr="00275AE6">
        <w:rPr>
          <w:rFonts w:ascii="Times New Roman" w:hAnsi="Times New Roman" w:cs="Times New Roman"/>
        </w:rPr>
        <w:t xml:space="preserve">. </w:t>
      </w:r>
      <w:r w:rsidR="00837F1D" w:rsidRPr="00275AE6">
        <w:rPr>
          <w:rFonts w:ascii="Times New Roman" w:hAnsi="Times New Roman" w:cs="Times New Roman"/>
        </w:rPr>
        <w:t xml:space="preserve">The first time period (2013-2015) captures data </w:t>
      </w:r>
      <w:r w:rsidRPr="00275AE6">
        <w:rPr>
          <w:rFonts w:ascii="Times New Roman" w:hAnsi="Times New Roman" w:cs="Times New Roman"/>
        </w:rPr>
        <w:t xml:space="preserve">from before the </w:t>
      </w:r>
      <w:r w:rsidR="00837F1D" w:rsidRPr="00275AE6">
        <w:rPr>
          <w:rFonts w:ascii="Times New Roman" w:hAnsi="Times New Roman" w:cs="Times New Roman"/>
        </w:rPr>
        <w:t>updated CCAPS report was released, and the second time period (2016-2018) begins one year after the report was released</w:t>
      </w:r>
      <w:r w:rsidRPr="00275AE6">
        <w:rPr>
          <w:rFonts w:ascii="Times New Roman" w:hAnsi="Times New Roman" w:cs="Times New Roman"/>
        </w:rPr>
        <w:t xml:space="preserve"> </w:t>
      </w:r>
      <w:r w:rsidR="00AE43ED" w:rsidRPr="00275AE6">
        <w:rPr>
          <w:rFonts w:ascii="Times New Roman" w:hAnsi="Times New Roman" w:cs="Times New Roman"/>
        </w:rPr>
        <w:t xml:space="preserve">on July 27, 2015. </w:t>
      </w:r>
      <w:r w:rsidR="00837F1D" w:rsidRPr="00275AE6">
        <w:rPr>
          <w:rFonts w:ascii="Times New Roman" w:hAnsi="Times New Roman" w:cs="Times New Roman"/>
        </w:rPr>
        <w:t xml:space="preserve">This intentional </w:t>
      </w:r>
      <w:r w:rsidR="00AE43ED" w:rsidRPr="00275AE6">
        <w:rPr>
          <w:rFonts w:ascii="Times New Roman" w:hAnsi="Times New Roman" w:cs="Times New Roman"/>
        </w:rPr>
        <w:t>one-year</w:t>
      </w:r>
      <w:r w:rsidR="00837F1D" w:rsidRPr="00275AE6">
        <w:rPr>
          <w:rFonts w:ascii="Times New Roman" w:hAnsi="Times New Roman" w:cs="Times New Roman"/>
        </w:rPr>
        <w:t xml:space="preserve"> gap </w:t>
      </w:r>
      <w:r w:rsidR="00AE43ED" w:rsidRPr="00275AE6">
        <w:rPr>
          <w:rFonts w:ascii="Times New Roman" w:hAnsi="Times New Roman" w:cs="Times New Roman"/>
        </w:rPr>
        <w:t>accounts for the gradual adoption of the new report over the year following its release. While many centers began using the new CCAPS report as soon as it was made available, others began using it at a later date after having a chance to train staff in the new report. Dates on which centers upgraded to the new report within their electronic medical record system were consulted and any centers who had not updated by July 1, 2016 were excluded. This one</w:t>
      </w:r>
      <w:r w:rsidR="009148A8">
        <w:rPr>
          <w:rFonts w:ascii="Times New Roman" w:hAnsi="Times New Roman" w:cs="Times New Roman"/>
        </w:rPr>
        <w:t>-</w:t>
      </w:r>
      <w:r w:rsidR="00AE43ED" w:rsidRPr="00275AE6">
        <w:rPr>
          <w:rFonts w:ascii="Times New Roman" w:hAnsi="Times New Roman" w:cs="Times New Roman"/>
        </w:rPr>
        <w:t>year gap also allows for centers to have time to become accustomed to the new report, ensuring that any clinical benefits coinciding with the release of the new report are not simply attributable to the report being something new.</w:t>
      </w:r>
      <w:r w:rsidR="009148A8">
        <w:rPr>
          <w:rFonts w:ascii="Times New Roman" w:hAnsi="Times New Roman" w:cs="Times New Roman"/>
        </w:rPr>
        <w:t xml:space="preserve"> A dichotomous variable will be created indicating whether a client </w:t>
      </w:r>
      <w:r w:rsidR="009629C8">
        <w:rPr>
          <w:rFonts w:ascii="Times New Roman" w:hAnsi="Times New Roman" w:cs="Times New Roman"/>
        </w:rPr>
        <w:t>received treatment</w:t>
      </w:r>
      <w:r w:rsidR="009148A8">
        <w:rPr>
          <w:rFonts w:ascii="Times New Roman" w:hAnsi="Times New Roman" w:cs="Times New Roman"/>
        </w:rPr>
        <w:t xml:space="preserve"> before or after the new </w:t>
      </w:r>
      <w:r w:rsidR="00B40433">
        <w:rPr>
          <w:rFonts w:ascii="Times New Roman" w:hAnsi="Times New Roman" w:cs="Times New Roman"/>
        </w:rPr>
        <w:t xml:space="preserve">CCAPS </w:t>
      </w:r>
      <w:r w:rsidR="009148A8">
        <w:rPr>
          <w:rFonts w:ascii="Times New Roman" w:hAnsi="Times New Roman" w:cs="Times New Roman"/>
        </w:rPr>
        <w:t xml:space="preserve">report </w:t>
      </w:r>
      <w:r w:rsidR="00B40433">
        <w:rPr>
          <w:rFonts w:ascii="Times New Roman" w:hAnsi="Times New Roman" w:cs="Times New Roman"/>
        </w:rPr>
        <w:t xml:space="preserve">and feedback system </w:t>
      </w:r>
      <w:r w:rsidR="009148A8">
        <w:rPr>
          <w:rFonts w:ascii="Times New Roman" w:hAnsi="Times New Roman" w:cs="Times New Roman"/>
        </w:rPr>
        <w:t xml:space="preserve">was implemented. </w:t>
      </w:r>
      <w:r w:rsidR="009629C8">
        <w:rPr>
          <w:rFonts w:ascii="Times New Roman" w:hAnsi="Times New Roman" w:cs="Times New Roman"/>
        </w:rPr>
        <w:t xml:space="preserve">These will be referred to as no feedback and feedback </w:t>
      </w:r>
      <w:r w:rsidR="009629C8">
        <w:rPr>
          <w:rFonts w:ascii="Times New Roman" w:hAnsi="Times New Roman" w:cs="Times New Roman"/>
        </w:rPr>
        <w:lastRenderedPageBreak/>
        <w:t>conditions.</w:t>
      </w:r>
      <w:r w:rsidR="00172933">
        <w:rPr>
          <w:rFonts w:ascii="Times New Roman" w:hAnsi="Times New Roman" w:cs="Times New Roman"/>
        </w:rPr>
        <w:t xml:space="preserve"> It is important to note that these two conditions occurred one after the other temporally, not simultaneously</w:t>
      </w:r>
      <w:r w:rsidR="00F140F8">
        <w:rPr>
          <w:rFonts w:ascii="Times New Roman" w:hAnsi="Times New Roman" w:cs="Times New Roman"/>
        </w:rPr>
        <w:t>, and clients were not randomized to conditions</w:t>
      </w:r>
      <w:r w:rsidR="00172933">
        <w:rPr>
          <w:rFonts w:ascii="Times New Roman" w:hAnsi="Times New Roman" w:cs="Times New Roman"/>
        </w:rPr>
        <w:t xml:space="preserve">. </w:t>
      </w:r>
      <w:r w:rsidR="00A02726">
        <w:rPr>
          <w:rFonts w:ascii="Times New Roman" w:hAnsi="Times New Roman" w:cs="Times New Roman"/>
        </w:rPr>
        <w:t xml:space="preserve">Although using an archival control </w:t>
      </w:r>
      <w:r w:rsidR="0036035B">
        <w:rPr>
          <w:rFonts w:ascii="Times New Roman" w:hAnsi="Times New Roman" w:cs="Times New Roman"/>
        </w:rPr>
        <w:t xml:space="preserve">has the drawback of not controlling for any effects of time (e.g. the two conditions happened years apart), </w:t>
      </w:r>
      <w:r w:rsidR="0026142E">
        <w:rPr>
          <w:rFonts w:ascii="Times New Roman" w:hAnsi="Times New Roman" w:cs="Times New Roman"/>
        </w:rPr>
        <w:t xml:space="preserve">in comparison to randomizing entire centers to different conditions simultaneously, </w:t>
      </w:r>
      <w:r w:rsidR="0036035B">
        <w:rPr>
          <w:rFonts w:ascii="Times New Roman" w:hAnsi="Times New Roman" w:cs="Times New Roman"/>
        </w:rPr>
        <w:t>it has the benefit of each center</w:t>
      </w:r>
      <w:r w:rsidR="0094034C">
        <w:rPr>
          <w:rFonts w:ascii="Times New Roman" w:hAnsi="Times New Roman" w:cs="Times New Roman"/>
        </w:rPr>
        <w:t xml:space="preserve">’s archival data serving as its own control in respect to center policies, types of treatment provided, and characteristics of clients generally seen at the center. </w:t>
      </w:r>
    </w:p>
    <w:p w14:paraId="32CD2909" w14:textId="74708565" w:rsidR="00307E36" w:rsidRPr="00DC1110" w:rsidRDefault="00307E36" w:rsidP="00DC1110">
      <w:pPr>
        <w:rPr>
          <w:rFonts w:ascii="Times New Roman" w:hAnsi="Times New Roman" w:cs="Times New Roman"/>
          <w:b/>
        </w:rPr>
      </w:pPr>
      <w:r w:rsidRPr="00DC1110">
        <w:rPr>
          <w:rFonts w:ascii="Times New Roman" w:hAnsi="Times New Roman" w:cs="Times New Roman"/>
          <w:b/>
        </w:rPr>
        <w:t>Measures</w:t>
      </w:r>
    </w:p>
    <w:p w14:paraId="03AC12F1" w14:textId="3ABADF8C" w:rsidR="00307E36" w:rsidRDefault="00307E36" w:rsidP="00DC1110">
      <w:pPr>
        <w:pStyle w:val="ListParagraph"/>
        <w:numPr>
          <w:ilvl w:val="0"/>
          <w:numId w:val="2"/>
        </w:numPr>
        <w:rPr>
          <w:rFonts w:ascii="Times New Roman" w:hAnsi="Times New Roman" w:cs="Times New Roman"/>
          <w:b/>
        </w:rPr>
      </w:pPr>
      <w:r w:rsidRPr="00275AE6">
        <w:rPr>
          <w:rFonts w:ascii="Times New Roman" w:hAnsi="Times New Roman" w:cs="Times New Roman"/>
          <w:b/>
        </w:rPr>
        <w:t>CCAPS</w:t>
      </w:r>
    </w:p>
    <w:p w14:paraId="2E1ECD23" w14:textId="3272E508" w:rsidR="00FC5A4E" w:rsidRPr="00B41ED4" w:rsidRDefault="00FC5A4E" w:rsidP="00FC5A4E">
      <w:pPr>
        <w:pStyle w:val="ListParagraph"/>
        <w:numPr>
          <w:ilvl w:val="1"/>
          <w:numId w:val="2"/>
        </w:numPr>
        <w:rPr>
          <w:rFonts w:ascii="Times New Roman" w:hAnsi="Times New Roman" w:cs="Times New Roman"/>
          <w:b/>
        </w:rPr>
      </w:pPr>
      <w:r w:rsidRPr="00BE1A15">
        <w:rPr>
          <w:rFonts w:ascii="Times New Roman" w:hAnsi="Times New Roman" w:cs="Times New Roman"/>
        </w:rPr>
        <w:t>Although mean scores are used for research purposes, in clinical practice, CCAPS scores are displayed as percentiles, normed based on the nationally representative CCMH database of treatment seeking college students.</w:t>
      </w:r>
    </w:p>
    <w:p w14:paraId="4FD8440B" w14:textId="77777777" w:rsidR="00B41ED4" w:rsidRPr="00B41ED4" w:rsidRDefault="00B41ED4" w:rsidP="00B41ED4">
      <w:pPr>
        <w:pStyle w:val="ListParagraph"/>
        <w:numPr>
          <w:ilvl w:val="1"/>
          <w:numId w:val="2"/>
        </w:numPr>
        <w:rPr>
          <w:rFonts w:ascii="Times New Roman" w:hAnsi="Times New Roman" w:cs="Times New Roman"/>
        </w:rPr>
      </w:pPr>
      <w:r w:rsidRPr="00B41ED4">
        <w:rPr>
          <w:rFonts w:ascii="Times New Roman" w:hAnsi="Times New Roman" w:cs="Times New Roman"/>
        </w:rPr>
        <w:t>The methods behind the expected treatment trajectories and off-track alerts were based largely on those used in the OQ-45 (</w:t>
      </w:r>
      <w:r w:rsidRPr="00B41ED4">
        <w:rPr>
          <w:rFonts w:ascii="Times New Roman" w:hAnsi="Times New Roman" w:cs="Times New Roman"/>
          <w:highlight w:val="yellow"/>
        </w:rPr>
        <w:t>citation</w:t>
      </w:r>
      <w:r w:rsidRPr="00B41ED4">
        <w:rPr>
          <w:rFonts w:ascii="Times New Roman" w:hAnsi="Times New Roman" w:cs="Times New Roman"/>
        </w:rPr>
        <w:t xml:space="preserve">). Expected treatment response trajectories and off track alerts were based on </w:t>
      </w:r>
      <w:r w:rsidRPr="00B41ED4">
        <w:rPr>
          <w:rFonts w:ascii="Times New Roman" w:hAnsi="Times New Roman" w:cs="Times New Roman"/>
          <w:highlight w:val="yellow"/>
        </w:rPr>
        <w:t>N</w:t>
      </w:r>
      <w:r w:rsidRPr="00B41ED4">
        <w:rPr>
          <w:rFonts w:ascii="Times New Roman" w:hAnsi="Times New Roman" w:cs="Times New Roman"/>
        </w:rPr>
        <w:t xml:space="preserve"> clients seen in counseling center across the United States in </w:t>
      </w:r>
      <w:r w:rsidRPr="00B41ED4">
        <w:rPr>
          <w:rFonts w:ascii="Times New Roman" w:hAnsi="Times New Roman" w:cs="Times New Roman"/>
          <w:highlight w:val="yellow"/>
        </w:rPr>
        <w:t>2012-2014</w:t>
      </w:r>
      <w:r w:rsidRPr="00B41ED4">
        <w:rPr>
          <w:rFonts w:ascii="Times New Roman" w:hAnsi="Times New Roman" w:cs="Times New Roman"/>
        </w:rPr>
        <w:t xml:space="preserve">. Each </w:t>
      </w:r>
      <w:proofErr w:type="spellStart"/>
      <w:r w:rsidRPr="00B41ED4">
        <w:rPr>
          <w:rFonts w:ascii="Times New Roman" w:hAnsi="Times New Roman" w:cs="Times New Roman"/>
        </w:rPr>
        <w:t>subscale</w:t>
      </w:r>
      <w:proofErr w:type="spellEnd"/>
      <w:r w:rsidRPr="00B41ED4">
        <w:rPr>
          <w:rFonts w:ascii="Times New Roman" w:hAnsi="Times New Roman" w:cs="Times New Roman"/>
        </w:rPr>
        <w:t xml:space="preserve"> was modeled independently using liner mixed effects modeling with fixed and random effects for intercept and session number. Session number was log transformed consistent with research showing decelerating recovery trajectories. Initials starting values were binned into </w:t>
      </w:r>
      <w:r w:rsidRPr="00B41ED4">
        <w:rPr>
          <w:rFonts w:ascii="Times New Roman" w:hAnsi="Times New Roman" w:cs="Times New Roman"/>
          <w:highlight w:val="yellow"/>
        </w:rPr>
        <w:t>X</w:t>
      </w:r>
      <w:r w:rsidRPr="00B41ED4">
        <w:rPr>
          <w:rFonts w:ascii="Times New Roman" w:hAnsi="Times New Roman" w:cs="Times New Roman"/>
        </w:rPr>
        <w:t xml:space="preserve"> groups, and a separate model was run for each group. This provides expected recovery curves and tolerance intervals that take into account starting severity. </w:t>
      </w:r>
    </w:p>
    <w:p w14:paraId="7CC9413A" w14:textId="771EB081" w:rsidR="00B41ED4" w:rsidRPr="00B41ED4" w:rsidRDefault="00B41ED4" w:rsidP="00B41ED4">
      <w:pPr>
        <w:pStyle w:val="ListParagraph"/>
        <w:numPr>
          <w:ilvl w:val="1"/>
          <w:numId w:val="2"/>
        </w:numPr>
        <w:rPr>
          <w:rFonts w:ascii="Times New Roman" w:hAnsi="Times New Roman" w:cs="Times New Roman"/>
        </w:rPr>
      </w:pPr>
      <w:r w:rsidRPr="00B41ED4">
        <w:rPr>
          <w:rFonts w:ascii="Times New Roman" w:hAnsi="Times New Roman" w:cs="Times New Roman"/>
        </w:rPr>
        <w:t xml:space="preserve">Feedback alerts for each session are based on one tailed 90% tolerance intervals around the expected trajectory for each bin, with scores falling above the tolerance boundary generating an off track alert. Diverging from the OQ-45 methodology, no positive rapid response alerts are displayed, so only an upper limit to the tolerance interval was needed. One limitation of the CCAPS feedback system relates to ceiling effects. On each </w:t>
      </w:r>
      <w:proofErr w:type="spellStart"/>
      <w:r w:rsidRPr="00B41ED4">
        <w:rPr>
          <w:rFonts w:ascii="Times New Roman" w:hAnsi="Times New Roman" w:cs="Times New Roman"/>
        </w:rPr>
        <w:t>subscale</w:t>
      </w:r>
      <w:proofErr w:type="spellEnd"/>
      <w:r w:rsidRPr="00B41ED4">
        <w:rPr>
          <w:rFonts w:ascii="Times New Roman" w:hAnsi="Times New Roman" w:cs="Times New Roman"/>
        </w:rPr>
        <w:t xml:space="preserve"> for a small range of scores at the ceiling, off track alerts cannot be produced because the upper limit of the tolerance interval falls above the ceiling of the scale, making it impossible for clients to score above the tolerance interval. This inability to produce an alert is indicated on the report by a line through the area where an alert would normally appear. </w:t>
      </w:r>
    </w:p>
    <w:p w14:paraId="7B5F64C4" w14:textId="63FC4619" w:rsidR="00307E36" w:rsidRDefault="00307E36" w:rsidP="00DC1110">
      <w:pPr>
        <w:pStyle w:val="ListParagraph"/>
        <w:numPr>
          <w:ilvl w:val="0"/>
          <w:numId w:val="2"/>
        </w:numPr>
        <w:rPr>
          <w:rFonts w:ascii="Times New Roman" w:hAnsi="Times New Roman" w:cs="Times New Roman"/>
        </w:rPr>
      </w:pPr>
      <w:r w:rsidRPr="00307E36">
        <w:rPr>
          <w:rFonts w:ascii="Times New Roman" w:hAnsi="Times New Roman" w:cs="Times New Roman"/>
          <w:b/>
        </w:rPr>
        <w:t>Standardized Data Set (SDS).</w:t>
      </w:r>
      <w:r w:rsidRPr="00307E36">
        <w:rPr>
          <w:rFonts w:ascii="Times New Roman" w:hAnsi="Times New Roman" w:cs="Times New Roman"/>
        </w:rPr>
        <w:t xml:space="preserve"> The SDS collects information on demographics, academics, and mental health history and is most often administered at the beginning of treatment </w:t>
      </w:r>
      <w:r w:rsidRPr="00307E36">
        <w:rPr>
          <w:rFonts w:ascii="Times New Roman" w:hAnsi="Times New Roman" w:cs="Times New Roman"/>
        </w:rPr>
        <w:fldChar w:fldCharType="begin" w:fldLock="1"/>
      </w:r>
      <w:r w:rsidR="008B4375">
        <w:rPr>
          <w:rFonts w:ascii="Times New Roman" w:hAnsi="Times New Roman" w:cs="Times New Roman"/>
        </w:rPr>
        <w:instrText>ADDIN CSL_CITATION {"citationItems":[{"id":"ITEM-1","itemData":{"DOI":"10.1080/87568225.2011.556929","ISSN":"8756-8225","abstract":"The authors describe the center for Collegiate Mental Health (CCMH), a practice-research network of university counseling centers, and introduce the special issue of the Journal of College Counseling that features the work of the CCMH. The issue features five studies conduced by the CCMH, all of which were focused on the mental health and treatment needs of culturally diverse college students. The special issue concludes with a commentary by Gordon Nagayama Hill.","author":[{"dropping-particle":"","family":"Hayes","given":"Jeffrey A","non-dropping-particle":"","parse-names":false,"suffix":""},{"dropping-particle":"","family":"Locke","given":"Benjamin D","non-dropping-particle":"","parse-names":false,"suffix":""},{"dropping-particle":"","family":"Castonguay","given":"Louis G","non-dropping-particle":"","parse-names":false,"suffix":""},{"dropping-particle":"","family":"Locke","given":"Benjamin D","non-dropping-particle":"","parse-names":false,"suffix":""}],"container-title":"Journal of College Counseling","id":"ITEM-1","issue":"2","issued":{"date-parts":[["2011","3","31"]]},"page":"101-104","title":"The Center for Collegiate Mental Health: Practice and Research Working Together","type":"article-journal","volume":"14"},"uris":["http://www.mendeley.com/documents/?uuid=c0f9c610-8025-4ad2-9131-8948490d8bdd"]}],"mendeley":{"formattedCitation":"(Hayes et al., 2011)","plainTextFormattedCitation":"(Hayes et al., 2011)","previouslyFormattedCitation":"(Hayes et al., 2011)"},"properties":{"noteIndex":0},"schema":"https://github.com/citation-style-language/schema/raw/master/csl-citation.json"}</w:instrText>
      </w:r>
      <w:r w:rsidRPr="00307E36">
        <w:rPr>
          <w:rFonts w:ascii="Times New Roman" w:hAnsi="Times New Roman" w:cs="Times New Roman"/>
        </w:rPr>
        <w:fldChar w:fldCharType="separate"/>
      </w:r>
      <w:r w:rsidRPr="00307E36">
        <w:rPr>
          <w:rFonts w:ascii="Times New Roman" w:hAnsi="Times New Roman" w:cs="Times New Roman"/>
          <w:noProof/>
        </w:rPr>
        <w:t>(Hayes et al., 2011)</w:t>
      </w:r>
      <w:r w:rsidRPr="00307E36">
        <w:rPr>
          <w:rFonts w:ascii="Times New Roman" w:hAnsi="Times New Roman" w:cs="Times New Roman"/>
        </w:rPr>
        <w:fldChar w:fldCharType="end"/>
      </w:r>
      <w:r w:rsidRPr="00307E36">
        <w:rPr>
          <w:rFonts w:ascii="Times New Roman" w:hAnsi="Times New Roman" w:cs="Times New Roman"/>
        </w:rPr>
        <w:t>.</w:t>
      </w:r>
      <w:r w:rsidR="00990CFF">
        <w:rPr>
          <w:rFonts w:ascii="Times New Roman" w:hAnsi="Times New Roman" w:cs="Times New Roman"/>
        </w:rPr>
        <w:t xml:space="preserve"> The present study includes </w:t>
      </w:r>
    </w:p>
    <w:p w14:paraId="0EE99A32" w14:textId="6EB994EC" w:rsidR="00307E36" w:rsidRPr="00307E36" w:rsidRDefault="00307E36" w:rsidP="00DC1110">
      <w:pPr>
        <w:pStyle w:val="ListParagraph"/>
        <w:numPr>
          <w:ilvl w:val="1"/>
          <w:numId w:val="2"/>
        </w:numPr>
        <w:rPr>
          <w:rFonts w:ascii="Times New Roman" w:hAnsi="Times New Roman" w:cs="Times New Roman"/>
        </w:rPr>
      </w:pPr>
      <w:r>
        <w:rPr>
          <w:rFonts w:ascii="Times New Roman" w:hAnsi="Times New Roman" w:cs="Times New Roman"/>
        </w:rPr>
        <w:t>SDS items included</w:t>
      </w:r>
    </w:p>
    <w:p w14:paraId="0540DCDC" w14:textId="333530A2" w:rsidR="00E239C2" w:rsidRPr="00DC1110" w:rsidRDefault="00E239C2" w:rsidP="00DC1110">
      <w:pPr>
        <w:rPr>
          <w:rFonts w:ascii="Times New Roman" w:hAnsi="Times New Roman" w:cs="Times New Roman"/>
          <w:b/>
        </w:rPr>
      </w:pPr>
      <w:r w:rsidRPr="00DC1110">
        <w:rPr>
          <w:rFonts w:ascii="Times New Roman" w:hAnsi="Times New Roman" w:cs="Times New Roman"/>
          <w:b/>
        </w:rPr>
        <w:t>Analyses</w:t>
      </w:r>
    </w:p>
    <w:p w14:paraId="7D53729B" w14:textId="05661F05" w:rsidR="00B8677D" w:rsidRPr="0090498C" w:rsidRDefault="00B8677D" w:rsidP="0090498C">
      <w:pPr>
        <w:ind w:firstLine="720"/>
        <w:rPr>
          <w:rFonts w:ascii="Times New Roman" w:hAnsi="Times New Roman" w:cs="Times New Roman"/>
        </w:rPr>
      </w:pPr>
      <w:r w:rsidRPr="0090498C">
        <w:rPr>
          <w:rFonts w:ascii="Times New Roman" w:hAnsi="Times New Roman" w:cs="Times New Roman"/>
        </w:rPr>
        <w:t xml:space="preserve">For each of the 8 CCAPS </w:t>
      </w:r>
      <w:proofErr w:type="spellStart"/>
      <w:r w:rsidRPr="0090498C">
        <w:rPr>
          <w:rFonts w:ascii="Times New Roman" w:hAnsi="Times New Roman" w:cs="Times New Roman"/>
        </w:rPr>
        <w:t>subscales</w:t>
      </w:r>
      <w:proofErr w:type="spellEnd"/>
      <w:r w:rsidRPr="0090498C">
        <w:rPr>
          <w:rFonts w:ascii="Times New Roman" w:hAnsi="Times New Roman" w:cs="Times New Roman"/>
        </w:rPr>
        <w:t xml:space="preserve">, several client outcomes </w:t>
      </w:r>
      <w:r w:rsidR="00AF3931">
        <w:rPr>
          <w:rFonts w:ascii="Times New Roman" w:hAnsi="Times New Roman" w:cs="Times New Roman"/>
        </w:rPr>
        <w:t xml:space="preserve">(described below) </w:t>
      </w:r>
      <w:r w:rsidRPr="0090498C">
        <w:rPr>
          <w:rFonts w:ascii="Times New Roman" w:hAnsi="Times New Roman" w:cs="Times New Roman"/>
        </w:rPr>
        <w:t xml:space="preserve">will be evaluated to determine whether </w:t>
      </w:r>
      <w:r w:rsidR="00FF1D08" w:rsidRPr="0090498C">
        <w:rPr>
          <w:rFonts w:ascii="Times New Roman" w:hAnsi="Times New Roman" w:cs="Times New Roman"/>
        </w:rPr>
        <w:t>outcomes improved in the feedback condition</w:t>
      </w:r>
      <w:r w:rsidRPr="0090498C">
        <w:rPr>
          <w:rFonts w:ascii="Times New Roman" w:hAnsi="Times New Roman" w:cs="Times New Roman"/>
        </w:rPr>
        <w:t xml:space="preserve">, answering research question one. For each outcome, </w:t>
      </w:r>
      <w:r w:rsidR="008B4375" w:rsidRPr="0090498C">
        <w:rPr>
          <w:rFonts w:ascii="Times New Roman" w:hAnsi="Times New Roman" w:cs="Times New Roman"/>
        </w:rPr>
        <w:t xml:space="preserve">results on each of the </w:t>
      </w:r>
      <w:r w:rsidRPr="0090498C">
        <w:rPr>
          <w:rFonts w:ascii="Times New Roman" w:hAnsi="Times New Roman" w:cs="Times New Roman"/>
        </w:rPr>
        <w:t xml:space="preserve">CCAPS </w:t>
      </w:r>
      <w:proofErr w:type="spellStart"/>
      <w:r w:rsidRPr="0090498C">
        <w:rPr>
          <w:rFonts w:ascii="Times New Roman" w:hAnsi="Times New Roman" w:cs="Times New Roman"/>
        </w:rPr>
        <w:t>subscales</w:t>
      </w:r>
      <w:proofErr w:type="spellEnd"/>
      <w:r w:rsidRPr="0090498C">
        <w:rPr>
          <w:rFonts w:ascii="Times New Roman" w:hAnsi="Times New Roman" w:cs="Times New Roman"/>
        </w:rPr>
        <w:t xml:space="preserve"> will be compared to determine whether the effect of feedback differed by </w:t>
      </w:r>
      <w:proofErr w:type="spellStart"/>
      <w:r w:rsidRPr="0090498C">
        <w:rPr>
          <w:rFonts w:ascii="Times New Roman" w:hAnsi="Times New Roman" w:cs="Times New Roman"/>
        </w:rPr>
        <w:t>subscale</w:t>
      </w:r>
      <w:proofErr w:type="spellEnd"/>
      <w:r w:rsidRPr="0090498C">
        <w:rPr>
          <w:rFonts w:ascii="Times New Roman" w:hAnsi="Times New Roman" w:cs="Times New Roman"/>
        </w:rPr>
        <w:t xml:space="preserve">, answering research question two. To address research question </w:t>
      </w:r>
      <w:r w:rsidR="00775E4A">
        <w:rPr>
          <w:rFonts w:ascii="Times New Roman" w:hAnsi="Times New Roman" w:cs="Times New Roman"/>
        </w:rPr>
        <w:t>four,</w:t>
      </w:r>
      <w:r w:rsidRPr="0090498C">
        <w:rPr>
          <w:rFonts w:ascii="Times New Roman" w:hAnsi="Times New Roman" w:cs="Times New Roman"/>
        </w:rPr>
        <w:t xml:space="preserve"> a random effect for center will be included in each model, </w:t>
      </w:r>
      <w:r w:rsidR="00B40433" w:rsidRPr="0090498C">
        <w:rPr>
          <w:rFonts w:ascii="Times New Roman" w:hAnsi="Times New Roman" w:cs="Times New Roman"/>
        </w:rPr>
        <w:t>indicating whether the effect of the feedback system differed by center.</w:t>
      </w:r>
      <w:r w:rsidR="00946C96" w:rsidRPr="0090498C">
        <w:rPr>
          <w:rFonts w:ascii="Times New Roman" w:hAnsi="Times New Roman" w:cs="Times New Roman"/>
        </w:rPr>
        <w:t xml:space="preserve"> In analyses for each outcome, only clients starting above the </w:t>
      </w:r>
      <w:r w:rsidR="00C97D3A" w:rsidRPr="0090498C">
        <w:rPr>
          <w:rFonts w:ascii="Times New Roman" w:hAnsi="Times New Roman" w:cs="Times New Roman"/>
        </w:rPr>
        <w:t>low</w:t>
      </w:r>
      <w:r w:rsidR="00946C96" w:rsidRPr="0090498C">
        <w:rPr>
          <w:rFonts w:ascii="Times New Roman" w:hAnsi="Times New Roman" w:cs="Times New Roman"/>
        </w:rPr>
        <w:t xml:space="preserve"> cut point will be included, testing the impact of feedback on clients with </w:t>
      </w:r>
      <w:r w:rsidR="00C97D3A" w:rsidRPr="0090498C">
        <w:rPr>
          <w:rFonts w:ascii="Times New Roman" w:hAnsi="Times New Roman" w:cs="Times New Roman"/>
        </w:rPr>
        <w:t>some</w:t>
      </w:r>
      <w:r w:rsidR="00946C96" w:rsidRPr="0090498C">
        <w:rPr>
          <w:rFonts w:ascii="Times New Roman" w:hAnsi="Times New Roman" w:cs="Times New Roman"/>
        </w:rPr>
        <w:t xml:space="preserve"> distress on each </w:t>
      </w:r>
      <w:proofErr w:type="spellStart"/>
      <w:r w:rsidR="00946C96" w:rsidRPr="0090498C">
        <w:rPr>
          <w:rFonts w:ascii="Times New Roman" w:hAnsi="Times New Roman" w:cs="Times New Roman"/>
        </w:rPr>
        <w:t>subscale</w:t>
      </w:r>
      <w:proofErr w:type="spellEnd"/>
      <w:r w:rsidR="00946C96" w:rsidRPr="0090498C">
        <w:rPr>
          <w:rFonts w:ascii="Times New Roman" w:hAnsi="Times New Roman" w:cs="Times New Roman"/>
        </w:rPr>
        <w:t xml:space="preserve">. </w:t>
      </w:r>
    </w:p>
    <w:p w14:paraId="4369BFC1" w14:textId="12F7FA72" w:rsidR="008B4375" w:rsidRPr="002664DF" w:rsidRDefault="00B40433" w:rsidP="0090498C">
      <w:pPr>
        <w:ind w:firstLine="720"/>
        <w:rPr>
          <w:rFonts w:ascii="Times New Roman" w:hAnsi="Times New Roman" w:cs="Times New Roman"/>
        </w:rPr>
      </w:pPr>
      <w:r w:rsidRPr="0090498C">
        <w:rPr>
          <w:rFonts w:ascii="Times New Roman" w:hAnsi="Times New Roman" w:cs="Times New Roman"/>
        </w:rPr>
        <w:lastRenderedPageBreak/>
        <w:t xml:space="preserve">The following outcomes will be evaluated for each </w:t>
      </w:r>
      <w:proofErr w:type="spellStart"/>
      <w:r w:rsidRPr="0090498C">
        <w:rPr>
          <w:rFonts w:ascii="Times New Roman" w:hAnsi="Times New Roman" w:cs="Times New Roman"/>
        </w:rPr>
        <w:t>subscale</w:t>
      </w:r>
      <w:proofErr w:type="spellEnd"/>
      <w:r w:rsidR="004C1A64">
        <w:rPr>
          <w:rFonts w:ascii="Times New Roman" w:hAnsi="Times New Roman" w:cs="Times New Roman"/>
        </w:rPr>
        <w:t>: deterioration, pre to post change, and rate of change</w:t>
      </w:r>
      <w:r w:rsidRPr="0090498C">
        <w:rPr>
          <w:rFonts w:ascii="Times New Roman" w:hAnsi="Times New Roman" w:cs="Times New Roman"/>
        </w:rPr>
        <w:t xml:space="preserve">. </w:t>
      </w:r>
      <w:r w:rsidR="00C97D3A">
        <w:rPr>
          <w:rFonts w:ascii="Times New Roman" w:hAnsi="Times New Roman" w:cs="Times New Roman"/>
        </w:rPr>
        <w:t>First</w:t>
      </w:r>
      <w:r w:rsidR="008B4375" w:rsidRPr="002664DF">
        <w:rPr>
          <w:rFonts w:ascii="Times New Roman" w:hAnsi="Times New Roman" w:cs="Times New Roman"/>
        </w:rPr>
        <w:t xml:space="preserve">, the rate of deterioration, or reliable worsening, in each condition will be compared. Deterioration will be determined </w:t>
      </w:r>
      <w:r w:rsidR="00886B04">
        <w:rPr>
          <w:rFonts w:ascii="Times New Roman" w:hAnsi="Times New Roman" w:cs="Times New Roman"/>
        </w:rPr>
        <w:t xml:space="preserve">based on </w:t>
      </w:r>
      <w:r w:rsidR="008B4375" w:rsidRPr="002664DF">
        <w:rPr>
          <w:rFonts w:ascii="Times New Roman" w:hAnsi="Times New Roman" w:cs="Times New Roman"/>
        </w:rPr>
        <w:t>the</w:t>
      </w:r>
      <w:r w:rsidR="006351FC">
        <w:rPr>
          <w:rFonts w:ascii="Times New Roman" w:hAnsi="Times New Roman" w:cs="Times New Roman"/>
        </w:rPr>
        <w:t xml:space="preserve"> </w:t>
      </w:r>
      <w:r w:rsidR="008B4375" w:rsidRPr="002664DF">
        <w:rPr>
          <w:rFonts w:ascii="Times New Roman" w:hAnsi="Times New Roman" w:cs="Times New Roman"/>
        </w:rPr>
        <w:t xml:space="preserve">Reliable Change Index </w:t>
      </w:r>
      <w:r w:rsidR="00D13C58">
        <w:rPr>
          <w:rFonts w:ascii="Times New Roman" w:hAnsi="Times New Roman" w:cs="Times New Roman"/>
        </w:rPr>
        <w:t xml:space="preserve">(RCI) </w:t>
      </w:r>
      <w:r w:rsidR="008B4375" w:rsidRPr="002664DF">
        <w:rPr>
          <w:rFonts w:ascii="Times New Roman" w:hAnsi="Times New Roman" w:cs="Times New Roman"/>
        </w:rPr>
        <w:t xml:space="preserve">for each </w:t>
      </w:r>
      <w:proofErr w:type="spellStart"/>
      <w:r w:rsidR="008B4375" w:rsidRPr="002664DF">
        <w:rPr>
          <w:rFonts w:ascii="Times New Roman" w:hAnsi="Times New Roman" w:cs="Times New Roman"/>
        </w:rPr>
        <w:t>subscale</w:t>
      </w:r>
      <w:proofErr w:type="spellEnd"/>
      <w:r w:rsidR="006351FC">
        <w:rPr>
          <w:rFonts w:ascii="Times New Roman" w:hAnsi="Times New Roman" w:cs="Times New Roman"/>
        </w:rPr>
        <w:t xml:space="preserve">, a method developed by Jacobson and </w:t>
      </w:r>
      <w:proofErr w:type="spellStart"/>
      <w:r w:rsidR="006351FC">
        <w:rPr>
          <w:rFonts w:ascii="Times New Roman" w:hAnsi="Times New Roman" w:cs="Times New Roman"/>
        </w:rPr>
        <w:t>Truax</w:t>
      </w:r>
      <w:proofErr w:type="spellEnd"/>
      <w:r w:rsidR="008B4375" w:rsidRPr="002664DF">
        <w:rPr>
          <w:rFonts w:ascii="Times New Roman" w:hAnsi="Times New Roman" w:cs="Times New Roman"/>
        </w:rPr>
        <w:t xml:space="preserve"> </w:t>
      </w:r>
      <w:r w:rsidR="008B4375" w:rsidRPr="002664DF">
        <w:rPr>
          <w:rFonts w:ascii="Times New Roman" w:hAnsi="Times New Roman" w:cs="Times New Roman"/>
        </w:rPr>
        <w:fldChar w:fldCharType="begin" w:fldLock="1"/>
      </w:r>
      <w:r w:rsidR="00C47C5E">
        <w:rPr>
          <w:rFonts w:ascii="Times New Roman" w:hAnsi="Times New Roman" w:cs="Times New Roman"/>
        </w:rPr>
        <w:instrText>ADDIN CSL_CITATION {"citationItems":[{"id":"ITEM-1","itemData":{"author":[{"dropping-particle":"","family":"Jacobson","given":"Neil S","non-dropping-particle":"","parse-names":false,"suffix":""},{"dropping-particle":"","family":"Truax","given":"Paula","non-dropping-particle":"","parse-names":false,"suffix":""}],"container-title":"Journal of consulting and clinical psychology","id":"ITEM-1","issue":"1","issued":{"date-parts":[["1991"]]},"page":"12-19","title":"Clinical Significance: A Statistical Approach to Denning Meaningful Change in Psychotherapy Research","type":"article-journal","volume":"59"},"uris":["http://www.mendeley.com/documents/?uuid=9e7ddd97-a8cf-4653-bb38-6d5bb2401b12"]}],"mendeley":{"formattedCitation":"(Jacobson &amp; Truax, 1991)","plainTextFormattedCitation":"(Jacobson &amp; Truax, 1991)","previouslyFormattedCitation":"(Jacobson &amp; Truax, 1991)"},"properties":{"noteIndex":0},"schema":"https://github.com/citation-style-language/schema/raw/master/csl-citation.json"}</w:instrText>
      </w:r>
      <w:r w:rsidR="008B4375" w:rsidRPr="002664DF">
        <w:rPr>
          <w:rFonts w:ascii="Times New Roman" w:hAnsi="Times New Roman" w:cs="Times New Roman"/>
        </w:rPr>
        <w:fldChar w:fldCharType="separate"/>
      </w:r>
      <w:r w:rsidR="008B4375" w:rsidRPr="002664DF">
        <w:rPr>
          <w:rFonts w:ascii="Times New Roman" w:hAnsi="Times New Roman" w:cs="Times New Roman"/>
          <w:noProof/>
        </w:rPr>
        <w:t>(1991)</w:t>
      </w:r>
      <w:r w:rsidR="008B4375" w:rsidRPr="002664DF">
        <w:rPr>
          <w:rFonts w:ascii="Times New Roman" w:hAnsi="Times New Roman" w:cs="Times New Roman"/>
        </w:rPr>
        <w:fldChar w:fldCharType="end"/>
      </w:r>
      <w:r w:rsidR="008B4375" w:rsidRPr="002664DF">
        <w:rPr>
          <w:rFonts w:ascii="Times New Roman" w:hAnsi="Times New Roman" w:cs="Times New Roman"/>
        </w:rPr>
        <w:t xml:space="preserve">. </w:t>
      </w:r>
      <w:r w:rsidR="005F263E" w:rsidRPr="005F263E">
        <w:rPr>
          <w:rFonts w:ascii="Times New Roman" w:hAnsi="Times New Roman" w:cs="Times New Roman"/>
          <w:highlight w:val="yellow"/>
        </w:rPr>
        <w:t>How RCI is calculated.</w:t>
      </w:r>
      <w:r w:rsidR="005F263E">
        <w:rPr>
          <w:rFonts w:ascii="Times New Roman" w:hAnsi="Times New Roman" w:cs="Times New Roman"/>
        </w:rPr>
        <w:t xml:space="preserve"> Clients will be dichotomized into</w:t>
      </w:r>
      <w:r w:rsidR="000414AA">
        <w:rPr>
          <w:rFonts w:ascii="Times New Roman" w:hAnsi="Times New Roman" w:cs="Times New Roman"/>
        </w:rPr>
        <w:t xml:space="preserve"> either a deteriorated group or non-deteriorated group based on whether their </w:t>
      </w:r>
      <w:r w:rsidR="003754AF">
        <w:rPr>
          <w:rFonts w:ascii="Times New Roman" w:hAnsi="Times New Roman" w:cs="Times New Roman"/>
        </w:rPr>
        <w:t xml:space="preserve">scores from pre to post </w:t>
      </w:r>
      <w:proofErr w:type="spellStart"/>
      <w:r w:rsidR="003754AF">
        <w:rPr>
          <w:rFonts w:ascii="Times New Roman" w:hAnsi="Times New Roman" w:cs="Times New Roman"/>
        </w:rPr>
        <w:t>subscale</w:t>
      </w:r>
      <w:proofErr w:type="spellEnd"/>
      <w:r w:rsidR="003754AF">
        <w:rPr>
          <w:rFonts w:ascii="Times New Roman" w:hAnsi="Times New Roman" w:cs="Times New Roman"/>
        </w:rPr>
        <w:t xml:space="preserve"> worsened </w:t>
      </w:r>
      <w:r w:rsidR="00D13C58">
        <w:rPr>
          <w:rFonts w:ascii="Times New Roman" w:hAnsi="Times New Roman" w:cs="Times New Roman"/>
        </w:rPr>
        <w:t xml:space="preserve">by more than the RCI for that scale. </w:t>
      </w:r>
      <w:r w:rsidR="008B4375" w:rsidRPr="002664DF">
        <w:rPr>
          <w:rFonts w:ascii="Times New Roman" w:hAnsi="Times New Roman" w:cs="Times New Roman"/>
        </w:rPr>
        <w:t xml:space="preserve">Due to ceiling effects on each </w:t>
      </w:r>
      <w:proofErr w:type="spellStart"/>
      <w:r w:rsidR="008B4375" w:rsidRPr="002664DF">
        <w:rPr>
          <w:rFonts w:ascii="Times New Roman" w:hAnsi="Times New Roman" w:cs="Times New Roman"/>
        </w:rPr>
        <w:t>subscale</w:t>
      </w:r>
      <w:proofErr w:type="spellEnd"/>
      <w:r w:rsidR="008B4375" w:rsidRPr="002664DF">
        <w:rPr>
          <w:rFonts w:ascii="Times New Roman" w:hAnsi="Times New Roman" w:cs="Times New Roman"/>
        </w:rPr>
        <w:t>, some clients start with a score high enough that they are not able to deteriorate</w:t>
      </w:r>
      <w:r w:rsidR="00156608">
        <w:rPr>
          <w:rFonts w:ascii="Times New Roman" w:hAnsi="Times New Roman" w:cs="Times New Roman"/>
        </w:rPr>
        <w:t>. T</w:t>
      </w:r>
      <w:r w:rsidR="008B4375" w:rsidRPr="002664DF">
        <w:rPr>
          <w:rFonts w:ascii="Times New Roman" w:hAnsi="Times New Roman" w:cs="Times New Roman"/>
        </w:rPr>
        <w:t>hese clients will be removed from this analysis</w:t>
      </w:r>
      <w:r w:rsidR="00156608">
        <w:rPr>
          <w:rFonts w:ascii="Times New Roman" w:hAnsi="Times New Roman" w:cs="Times New Roman"/>
        </w:rPr>
        <w:t xml:space="preserve"> and the rate at which this occurred will be reported</w:t>
      </w:r>
      <w:r w:rsidR="008B4375" w:rsidRPr="002664DF">
        <w:rPr>
          <w:rFonts w:ascii="Times New Roman" w:hAnsi="Times New Roman" w:cs="Times New Roman"/>
        </w:rPr>
        <w:t xml:space="preserve">. This </w:t>
      </w:r>
      <w:r w:rsidR="009D6DE6">
        <w:rPr>
          <w:rFonts w:ascii="Times New Roman" w:hAnsi="Times New Roman" w:cs="Times New Roman"/>
        </w:rPr>
        <w:t>analysis</w:t>
      </w:r>
      <w:r w:rsidR="008B4375" w:rsidRPr="002664DF">
        <w:rPr>
          <w:rFonts w:ascii="Times New Roman" w:hAnsi="Times New Roman" w:cs="Times New Roman"/>
        </w:rPr>
        <w:t xml:space="preserve"> </w:t>
      </w:r>
      <w:r w:rsidR="003B01D6">
        <w:rPr>
          <w:rFonts w:ascii="Times New Roman" w:hAnsi="Times New Roman" w:cs="Times New Roman"/>
        </w:rPr>
        <w:t xml:space="preserve">will </w:t>
      </w:r>
      <w:r w:rsidR="008B4375" w:rsidRPr="002664DF">
        <w:rPr>
          <w:rFonts w:ascii="Times New Roman" w:hAnsi="Times New Roman" w:cs="Times New Roman"/>
        </w:rPr>
        <w:t xml:space="preserve">be modeled using two-level mixed effects logistic regressions for each CCAPS </w:t>
      </w:r>
      <w:proofErr w:type="spellStart"/>
      <w:r w:rsidR="008B4375" w:rsidRPr="002664DF">
        <w:rPr>
          <w:rFonts w:ascii="Times New Roman" w:hAnsi="Times New Roman" w:cs="Times New Roman"/>
        </w:rPr>
        <w:t>subscale</w:t>
      </w:r>
      <w:proofErr w:type="spellEnd"/>
      <w:r w:rsidR="009A3757">
        <w:rPr>
          <w:rFonts w:ascii="Times New Roman" w:hAnsi="Times New Roman" w:cs="Times New Roman"/>
        </w:rPr>
        <w:t>, with</w:t>
      </w:r>
      <w:r w:rsidR="00FF2893">
        <w:rPr>
          <w:rFonts w:ascii="Times New Roman" w:hAnsi="Times New Roman" w:cs="Times New Roman"/>
        </w:rPr>
        <w:t xml:space="preserve"> clients nested </w:t>
      </w:r>
      <w:r w:rsidR="00930B3E">
        <w:rPr>
          <w:rFonts w:ascii="Times New Roman" w:hAnsi="Times New Roman" w:cs="Times New Roman"/>
        </w:rPr>
        <w:t>within counseling centers</w:t>
      </w:r>
      <w:r w:rsidR="008B4375" w:rsidRPr="002664DF">
        <w:rPr>
          <w:rFonts w:ascii="Times New Roman" w:hAnsi="Times New Roman" w:cs="Times New Roman"/>
        </w:rPr>
        <w:t xml:space="preserve">. </w:t>
      </w:r>
      <w:r w:rsidR="00930B3E">
        <w:rPr>
          <w:rFonts w:ascii="Times New Roman" w:hAnsi="Times New Roman" w:cs="Times New Roman"/>
        </w:rPr>
        <w:t>The model will include a</w:t>
      </w:r>
      <w:r w:rsidR="00725DCA">
        <w:rPr>
          <w:rFonts w:ascii="Times New Roman" w:hAnsi="Times New Roman" w:cs="Times New Roman"/>
        </w:rPr>
        <w:t xml:space="preserve"> dichotomous variable indicating whether the client </w:t>
      </w:r>
      <w:r w:rsidR="00EA2BD4">
        <w:rPr>
          <w:rFonts w:ascii="Times New Roman" w:hAnsi="Times New Roman" w:cs="Times New Roman"/>
        </w:rPr>
        <w:t xml:space="preserve">received treatment </w:t>
      </w:r>
      <w:r w:rsidR="00725DCA">
        <w:rPr>
          <w:rFonts w:ascii="Times New Roman" w:hAnsi="Times New Roman" w:cs="Times New Roman"/>
        </w:rPr>
        <w:t xml:space="preserve">in the feedback or no feedback condition. </w:t>
      </w:r>
      <w:r w:rsidR="00EA2BD4">
        <w:rPr>
          <w:rFonts w:ascii="Times New Roman" w:hAnsi="Times New Roman" w:cs="Times New Roman"/>
        </w:rPr>
        <w:t xml:space="preserve">Additionally, random </w:t>
      </w:r>
      <w:r w:rsidR="00FF1A88">
        <w:rPr>
          <w:rFonts w:ascii="Times New Roman" w:hAnsi="Times New Roman" w:cs="Times New Roman"/>
        </w:rPr>
        <w:t xml:space="preserve">effects for the </w:t>
      </w:r>
      <w:r w:rsidR="00EA2BD4">
        <w:rPr>
          <w:rFonts w:ascii="Times New Roman" w:hAnsi="Times New Roman" w:cs="Times New Roman"/>
        </w:rPr>
        <w:t>intercept and</w:t>
      </w:r>
      <w:r w:rsidR="000660C3">
        <w:rPr>
          <w:rFonts w:ascii="Times New Roman" w:hAnsi="Times New Roman" w:cs="Times New Roman"/>
        </w:rPr>
        <w:t xml:space="preserve"> feedback condition variable will be </w:t>
      </w:r>
      <w:r w:rsidR="00FF1A88">
        <w:rPr>
          <w:rFonts w:ascii="Times New Roman" w:hAnsi="Times New Roman" w:cs="Times New Roman"/>
        </w:rPr>
        <w:t xml:space="preserve">included to test whether centers differ in their rate of deterioration and if </w:t>
      </w:r>
      <w:r w:rsidR="007E18F7">
        <w:rPr>
          <w:rFonts w:ascii="Times New Roman" w:hAnsi="Times New Roman" w:cs="Times New Roman"/>
        </w:rPr>
        <w:t xml:space="preserve">the effect of feedback differed by center. </w:t>
      </w:r>
      <w:r w:rsidR="008B4375" w:rsidRPr="002664DF">
        <w:rPr>
          <w:rFonts w:ascii="Times New Roman" w:hAnsi="Times New Roman" w:cs="Times New Roman"/>
        </w:rPr>
        <w:t xml:space="preserve">As feedback is specifically targeted at reducing deterioration in clients at risk for negative outcomes, it is hypothesized that clients in the feedback condition will be less likely to deteriorate.  </w:t>
      </w:r>
    </w:p>
    <w:p w14:paraId="1C40D944" w14:textId="629664BA" w:rsidR="00EE0E42" w:rsidRPr="0090498C" w:rsidRDefault="00C97D3A" w:rsidP="0090498C">
      <w:pPr>
        <w:ind w:firstLine="720"/>
        <w:rPr>
          <w:rFonts w:ascii="Times New Roman" w:hAnsi="Times New Roman" w:cs="Times New Roman"/>
        </w:rPr>
      </w:pPr>
      <w:r w:rsidRPr="0090498C">
        <w:rPr>
          <w:rFonts w:ascii="Times New Roman" w:hAnsi="Times New Roman" w:cs="Times New Roman"/>
        </w:rPr>
        <w:t>Second</w:t>
      </w:r>
      <w:r w:rsidR="008B4375" w:rsidRPr="0090498C">
        <w:rPr>
          <w:rFonts w:ascii="Times New Roman" w:hAnsi="Times New Roman" w:cs="Times New Roman"/>
        </w:rPr>
        <w:t xml:space="preserve">, pre to post change will be compared. </w:t>
      </w:r>
      <w:r w:rsidR="007E18F7">
        <w:rPr>
          <w:rFonts w:ascii="Times New Roman" w:hAnsi="Times New Roman" w:cs="Times New Roman"/>
        </w:rPr>
        <w:t xml:space="preserve">A change score will be created by subtracting each client’s last CCAPS score from their first CCAPS score. </w:t>
      </w:r>
      <w:r w:rsidR="003B01D6">
        <w:rPr>
          <w:rFonts w:ascii="Times New Roman" w:hAnsi="Times New Roman" w:cs="Times New Roman"/>
        </w:rPr>
        <w:t>Only c</w:t>
      </w:r>
      <w:r w:rsidR="00A374F1">
        <w:rPr>
          <w:rFonts w:ascii="Times New Roman" w:hAnsi="Times New Roman" w:cs="Times New Roman"/>
        </w:rPr>
        <w:t xml:space="preserve">lients with a first and last CCAPS administration within 14 days respectively of their first and last individual appointments will be included in order to ensure that the change score captures the full treatment effect. </w:t>
      </w:r>
      <w:r w:rsidR="008B4375" w:rsidRPr="0090498C">
        <w:rPr>
          <w:rFonts w:ascii="Times New Roman" w:hAnsi="Times New Roman" w:cs="Times New Roman"/>
        </w:rPr>
        <w:t xml:space="preserve">This </w:t>
      </w:r>
      <w:r w:rsidRPr="0090498C">
        <w:rPr>
          <w:rFonts w:ascii="Times New Roman" w:hAnsi="Times New Roman" w:cs="Times New Roman"/>
        </w:rPr>
        <w:t xml:space="preserve">will be modeled using two-level </w:t>
      </w:r>
      <w:r w:rsidR="00A374F1">
        <w:rPr>
          <w:rFonts w:ascii="Times New Roman" w:hAnsi="Times New Roman" w:cs="Times New Roman"/>
        </w:rPr>
        <w:t xml:space="preserve">linear </w:t>
      </w:r>
      <w:r w:rsidRPr="0090498C">
        <w:rPr>
          <w:rFonts w:ascii="Times New Roman" w:hAnsi="Times New Roman" w:cs="Times New Roman"/>
        </w:rPr>
        <w:t>mixed effects model</w:t>
      </w:r>
      <w:r w:rsidR="00FF2893">
        <w:rPr>
          <w:rFonts w:ascii="Times New Roman" w:hAnsi="Times New Roman" w:cs="Times New Roman"/>
        </w:rPr>
        <w:t>s</w:t>
      </w:r>
      <w:r w:rsidR="008D6BD7">
        <w:rPr>
          <w:rFonts w:ascii="Times New Roman" w:hAnsi="Times New Roman" w:cs="Times New Roman"/>
        </w:rPr>
        <w:t>, again with clients nested within centers</w:t>
      </w:r>
      <w:r w:rsidRPr="0090498C">
        <w:rPr>
          <w:rFonts w:ascii="Times New Roman" w:hAnsi="Times New Roman" w:cs="Times New Roman"/>
        </w:rPr>
        <w:t xml:space="preserve">. </w:t>
      </w:r>
      <w:r w:rsidR="00930B3E">
        <w:rPr>
          <w:rFonts w:ascii="Times New Roman" w:hAnsi="Times New Roman" w:cs="Times New Roman"/>
        </w:rPr>
        <w:t xml:space="preserve">Similar to the previous model, </w:t>
      </w:r>
      <w:r w:rsidR="003B01D6">
        <w:rPr>
          <w:rFonts w:ascii="Times New Roman" w:hAnsi="Times New Roman" w:cs="Times New Roman"/>
        </w:rPr>
        <w:t>this</w:t>
      </w:r>
      <w:r w:rsidR="00930B3E">
        <w:rPr>
          <w:rFonts w:ascii="Times New Roman" w:hAnsi="Times New Roman" w:cs="Times New Roman"/>
        </w:rPr>
        <w:t xml:space="preserve"> will include fixed and random effects for the intercept and feedback condition. </w:t>
      </w:r>
      <w:r w:rsidR="00307F7C">
        <w:rPr>
          <w:rFonts w:ascii="Times New Roman" w:hAnsi="Times New Roman" w:cs="Times New Roman"/>
        </w:rPr>
        <w:t xml:space="preserve">While the analysis of deterioration captures only feedback’s effect on negative treatment outcomes, this analyses tests whether feedback resulted in more average change. </w:t>
      </w:r>
      <w:r w:rsidR="0090498C">
        <w:rPr>
          <w:rFonts w:ascii="Times New Roman" w:hAnsi="Times New Roman" w:cs="Times New Roman"/>
        </w:rPr>
        <w:t xml:space="preserve">It is hypothesized that clients seen in the feedback condition will experience more change. </w:t>
      </w:r>
    </w:p>
    <w:p w14:paraId="163DA25E" w14:textId="4E4FB317" w:rsidR="00946C96" w:rsidRPr="0090498C" w:rsidRDefault="003B01D6" w:rsidP="0090498C">
      <w:pPr>
        <w:ind w:firstLine="720"/>
        <w:rPr>
          <w:rFonts w:ascii="Times New Roman" w:hAnsi="Times New Roman" w:cs="Times New Roman"/>
        </w:rPr>
      </w:pPr>
      <w:r>
        <w:rPr>
          <w:rFonts w:ascii="Times New Roman" w:hAnsi="Times New Roman" w:cs="Times New Roman"/>
        </w:rPr>
        <w:t>As the third type outcome</w:t>
      </w:r>
      <w:r w:rsidR="00946C96" w:rsidRPr="0090498C">
        <w:rPr>
          <w:rFonts w:ascii="Times New Roman" w:hAnsi="Times New Roman" w:cs="Times New Roman"/>
        </w:rPr>
        <w:t>, clients’ rate of change will be compared across feedback conditions to test whether clients’ symptoms across the CCAPS domains improve</w:t>
      </w:r>
      <w:r w:rsidR="008D6BD7">
        <w:rPr>
          <w:rFonts w:ascii="Times New Roman" w:hAnsi="Times New Roman" w:cs="Times New Roman"/>
        </w:rPr>
        <w:t>d</w:t>
      </w:r>
      <w:r w:rsidR="00946C96" w:rsidRPr="0090498C">
        <w:rPr>
          <w:rFonts w:ascii="Times New Roman" w:hAnsi="Times New Roman" w:cs="Times New Roman"/>
        </w:rPr>
        <w:t xml:space="preserve"> more quickly in the feedback condition. This will be modeled with a three</w:t>
      </w:r>
      <w:r w:rsidR="00C97D3A" w:rsidRPr="0090498C">
        <w:rPr>
          <w:rFonts w:ascii="Times New Roman" w:hAnsi="Times New Roman" w:cs="Times New Roman"/>
        </w:rPr>
        <w:t>-</w:t>
      </w:r>
      <w:r w:rsidR="00946C96" w:rsidRPr="0090498C">
        <w:rPr>
          <w:rFonts w:ascii="Times New Roman" w:hAnsi="Times New Roman" w:cs="Times New Roman"/>
        </w:rPr>
        <w:t xml:space="preserve">level mixed effects linear model, with sessions nested within clients nested within centers. </w:t>
      </w:r>
      <w:r w:rsidR="00596989">
        <w:rPr>
          <w:rFonts w:ascii="Times New Roman" w:hAnsi="Times New Roman" w:cs="Times New Roman"/>
        </w:rPr>
        <w:t>The model will include</w:t>
      </w:r>
      <w:r w:rsidR="00C97E2D">
        <w:rPr>
          <w:rFonts w:ascii="Times New Roman" w:hAnsi="Times New Roman" w:cs="Times New Roman"/>
        </w:rPr>
        <w:t xml:space="preserve"> </w:t>
      </w:r>
      <w:r w:rsidR="00596989">
        <w:rPr>
          <w:rFonts w:ascii="Times New Roman" w:hAnsi="Times New Roman" w:cs="Times New Roman"/>
        </w:rPr>
        <w:t xml:space="preserve">effects for the intercept, representing each client’s baseline scores, </w:t>
      </w:r>
      <w:r w:rsidR="00C97E2D">
        <w:rPr>
          <w:rFonts w:ascii="Times New Roman" w:hAnsi="Times New Roman" w:cs="Times New Roman"/>
        </w:rPr>
        <w:t xml:space="preserve">session number, representing </w:t>
      </w:r>
      <w:r w:rsidR="007820AD">
        <w:rPr>
          <w:rFonts w:ascii="Times New Roman" w:hAnsi="Times New Roman" w:cs="Times New Roman"/>
        </w:rPr>
        <w:t>the rate of change during treatment, and an interaction between session number and feedback condition</w:t>
      </w:r>
      <w:r w:rsidR="00693D4A">
        <w:rPr>
          <w:rFonts w:ascii="Times New Roman" w:hAnsi="Times New Roman" w:cs="Times New Roman"/>
        </w:rPr>
        <w:t>. Additionally, random effects for all three will be included for both clients and therapists</w:t>
      </w:r>
      <w:r w:rsidR="00CD0CFB">
        <w:rPr>
          <w:rFonts w:ascii="Times New Roman" w:hAnsi="Times New Roman" w:cs="Times New Roman"/>
        </w:rPr>
        <w:t xml:space="preserve">. </w:t>
      </w:r>
      <w:r w:rsidR="00946C96" w:rsidRPr="0090498C">
        <w:rPr>
          <w:rFonts w:ascii="Times New Roman" w:hAnsi="Times New Roman" w:cs="Times New Roman"/>
        </w:rPr>
        <w:t>In line with prior research</w:t>
      </w:r>
      <w:r w:rsidR="005B224B">
        <w:rPr>
          <w:rFonts w:ascii="Times New Roman" w:hAnsi="Times New Roman" w:cs="Times New Roman"/>
        </w:rPr>
        <w:t xml:space="preserve"> on the dose effect model of therapy</w:t>
      </w:r>
      <w:r w:rsidR="00946C96" w:rsidRPr="0090498C">
        <w:rPr>
          <w:rFonts w:ascii="Times New Roman" w:hAnsi="Times New Roman" w:cs="Times New Roman"/>
        </w:rPr>
        <w:t>, the effect of session will be log transformed (</w:t>
      </w:r>
      <w:r w:rsidR="00946C96" w:rsidRPr="0090498C">
        <w:rPr>
          <w:rFonts w:ascii="Times New Roman" w:hAnsi="Times New Roman" w:cs="Times New Roman"/>
          <w:highlight w:val="yellow"/>
        </w:rPr>
        <w:t>citation</w:t>
      </w:r>
      <w:r w:rsidR="00946C96" w:rsidRPr="0090498C">
        <w:rPr>
          <w:rFonts w:ascii="Times New Roman" w:hAnsi="Times New Roman" w:cs="Times New Roman"/>
        </w:rPr>
        <w:t xml:space="preserve">). Clients with at least two sessions will be included in these analyses, and only individual therapy sessions will be considered. </w:t>
      </w:r>
      <w:r w:rsidR="0090498C">
        <w:rPr>
          <w:rFonts w:ascii="Times New Roman" w:hAnsi="Times New Roman" w:cs="Times New Roman"/>
        </w:rPr>
        <w:t xml:space="preserve">It is hypothesized that clients seen in the feedback condition will have steeper slopes, experiencing more rapid change during treatment. </w:t>
      </w:r>
      <w:r w:rsidR="00946C96" w:rsidRPr="0090498C">
        <w:rPr>
          <w:rFonts w:ascii="Times New Roman" w:hAnsi="Times New Roman" w:cs="Times New Roman"/>
        </w:rPr>
        <w:t xml:space="preserve"> </w:t>
      </w:r>
    </w:p>
    <w:p w14:paraId="4FCFF4A3" w14:textId="3778AA6C" w:rsidR="00431253" w:rsidRPr="00431253" w:rsidRDefault="003B01D6" w:rsidP="009C227C">
      <w:pPr>
        <w:ind w:firstLine="720"/>
        <w:rPr>
          <w:rFonts w:ascii="Times New Roman" w:hAnsi="Times New Roman" w:cs="Times New Roman"/>
        </w:rPr>
      </w:pPr>
      <w:r>
        <w:rPr>
          <w:rFonts w:ascii="Times New Roman" w:hAnsi="Times New Roman" w:cs="Times New Roman"/>
        </w:rPr>
        <w:t>It should be mentioned here that a</w:t>
      </w:r>
      <w:r w:rsidR="00431253">
        <w:rPr>
          <w:rFonts w:ascii="Times New Roman" w:hAnsi="Times New Roman" w:cs="Times New Roman"/>
        </w:rPr>
        <w:t xml:space="preserve">lthough client outcomes are the focus of the present study, these are not the only </w:t>
      </w:r>
      <w:r>
        <w:rPr>
          <w:rFonts w:ascii="Times New Roman" w:hAnsi="Times New Roman" w:cs="Times New Roman"/>
        </w:rPr>
        <w:t xml:space="preserve">type of impact </w:t>
      </w:r>
      <w:r w:rsidR="00431253">
        <w:rPr>
          <w:rFonts w:ascii="Times New Roman" w:hAnsi="Times New Roman" w:cs="Times New Roman"/>
        </w:rPr>
        <w:t xml:space="preserve">that </w:t>
      </w:r>
      <w:r>
        <w:rPr>
          <w:rFonts w:ascii="Times New Roman" w:hAnsi="Times New Roman" w:cs="Times New Roman"/>
        </w:rPr>
        <w:t xml:space="preserve">should </w:t>
      </w:r>
      <w:r w:rsidR="00431253">
        <w:rPr>
          <w:rFonts w:ascii="Times New Roman" w:hAnsi="Times New Roman" w:cs="Times New Roman"/>
        </w:rPr>
        <w:t xml:space="preserve">matter in evaluating such a system. Other outcomes that are left to future research include </w:t>
      </w:r>
      <w:r w:rsidR="00450416">
        <w:rPr>
          <w:rFonts w:ascii="Times New Roman" w:hAnsi="Times New Roman" w:cs="Times New Roman"/>
        </w:rPr>
        <w:t xml:space="preserve">outcomes at the therapist </w:t>
      </w:r>
      <w:r w:rsidR="00F67619">
        <w:rPr>
          <w:rFonts w:ascii="Times New Roman" w:hAnsi="Times New Roman" w:cs="Times New Roman"/>
        </w:rPr>
        <w:t xml:space="preserve">and center </w:t>
      </w:r>
      <w:r w:rsidR="00450416">
        <w:rPr>
          <w:rFonts w:ascii="Times New Roman" w:hAnsi="Times New Roman" w:cs="Times New Roman"/>
        </w:rPr>
        <w:t>level</w:t>
      </w:r>
      <w:r w:rsidR="00F67619">
        <w:rPr>
          <w:rFonts w:ascii="Times New Roman" w:hAnsi="Times New Roman" w:cs="Times New Roman"/>
        </w:rPr>
        <w:t>s</w:t>
      </w:r>
      <w:r w:rsidR="00450416">
        <w:rPr>
          <w:rFonts w:ascii="Times New Roman" w:hAnsi="Times New Roman" w:cs="Times New Roman"/>
        </w:rPr>
        <w:t xml:space="preserve">, </w:t>
      </w:r>
      <w:r w:rsidR="00F67619">
        <w:rPr>
          <w:rFonts w:ascii="Times New Roman" w:hAnsi="Times New Roman" w:cs="Times New Roman"/>
        </w:rPr>
        <w:t>such as therapist satisfaction and burnout</w:t>
      </w:r>
      <w:r w:rsidR="00431253">
        <w:rPr>
          <w:rFonts w:ascii="Times New Roman" w:hAnsi="Times New Roman" w:cs="Times New Roman"/>
        </w:rPr>
        <w:t xml:space="preserve">. Future directions for such research will be explored in the discussion in connection with the findings from the present study. </w:t>
      </w:r>
    </w:p>
    <w:p w14:paraId="0431D128" w14:textId="5FEA6AA0" w:rsidR="009148A8" w:rsidRPr="009C227C" w:rsidRDefault="009E75BE" w:rsidP="009C227C">
      <w:pPr>
        <w:ind w:firstLine="720"/>
        <w:rPr>
          <w:rFonts w:ascii="Times New Roman" w:hAnsi="Times New Roman" w:cs="Times New Roman"/>
        </w:rPr>
      </w:pPr>
      <w:r>
        <w:rPr>
          <w:rFonts w:ascii="Times New Roman" w:hAnsi="Times New Roman" w:cs="Times New Roman"/>
        </w:rPr>
        <w:t>S</w:t>
      </w:r>
      <w:r w:rsidR="009148A8" w:rsidRPr="009C227C">
        <w:rPr>
          <w:rFonts w:ascii="Times New Roman" w:hAnsi="Times New Roman" w:cs="Times New Roman"/>
        </w:rPr>
        <w:t xml:space="preserve">everal moderators will be </w:t>
      </w:r>
      <w:r w:rsidR="002664DF" w:rsidRPr="009C227C">
        <w:rPr>
          <w:rFonts w:ascii="Times New Roman" w:hAnsi="Times New Roman" w:cs="Times New Roman"/>
        </w:rPr>
        <w:t>examined to determine</w:t>
      </w:r>
      <w:r w:rsidR="009148A8" w:rsidRPr="009C227C">
        <w:rPr>
          <w:rFonts w:ascii="Times New Roman" w:hAnsi="Times New Roman" w:cs="Times New Roman"/>
        </w:rPr>
        <w:t xml:space="preserve"> for whom feedback is most effective</w:t>
      </w:r>
      <w:r w:rsidR="00C97D3A" w:rsidRPr="009C227C">
        <w:rPr>
          <w:rFonts w:ascii="Times New Roman" w:hAnsi="Times New Roman" w:cs="Times New Roman"/>
        </w:rPr>
        <w:t xml:space="preserve">, addressing research question </w:t>
      </w:r>
      <w:r w:rsidR="00CE06B1">
        <w:rPr>
          <w:rFonts w:ascii="Times New Roman" w:hAnsi="Times New Roman" w:cs="Times New Roman"/>
        </w:rPr>
        <w:t>three.</w:t>
      </w:r>
      <w:r w:rsidR="009148A8" w:rsidRPr="009C227C">
        <w:rPr>
          <w:rFonts w:ascii="Times New Roman" w:hAnsi="Times New Roman" w:cs="Times New Roman"/>
        </w:rPr>
        <w:t xml:space="preserve"> Interactions between each moderator and the </w:t>
      </w:r>
      <w:r w:rsidR="002664DF" w:rsidRPr="009C227C">
        <w:rPr>
          <w:rFonts w:ascii="Times New Roman" w:hAnsi="Times New Roman" w:cs="Times New Roman"/>
        </w:rPr>
        <w:t xml:space="preserve">dichotomous feedback condition variable will be added to each of the models outlined above. Interactions </w:t>
      </w:r>
      <w:r w:rsidR="002664DF" w:rsidRPr="009C227C">
        <w:rPr>
          <w:rFonts w:ascii="Times New Roman" w:hAnsi="Times New Roman" w:cs="Times New Roman"/>
        </w:rPr>
        <w:lastRenderedPageBreak/>
        <w:t xml:space="preserve">significant at the </w:t>
      </w:r>
      <w:r w:rsidR="002664DF" w:rsidRPr="009C227C">
        <w:rPr>
          <w:rFonts w:ascii="Times New Roman" w:hAnsi="Times New Roman" w:cs="Times New Roman"/>
          <w:i/>
        </w:rPr>
        <w:t xml:space="preserve">p </w:t>
      </w:r>
      <w:r w:rsidR="002664DF" w:rsidRPr="009C227C">
        <w:rPr>
          <w:rFonts w:ascii="Times New Roman" w:hAnsi="Times New Roman" w:cs="Times New Roman"/>
        </w:rPr>
        <w:t xml:space="preserve">&lt; .001 level will be interpreted. </w:t>
      </w:r>
      <w:r>
        <w:rPr>
          <w:rFonts w:ascii="Times New Roman" w:hAnsi="Times New Roman" w:cs="Times New Roman"/>
        </w:rPr>
        <w:t xml:space="preserve"> The moderators have been chosen based on th</w:t>
      </w:r>
      <w:r w:rsidR="009B6738">
        <w:rPr>
          <w:rFonts w:ascii="Times New Roman" w:hAnsi="Times New Roman" w:cs="Times New Roman"/>
        </w:rPr>
        <w:t xml:space="preserve">e literature </w:t>
      </w:r>
      <w:r>
        <w:rPr>
          <w:rFonts w:ascii="Times New Roman" w:hAnsi="Times New Roman" w:cs="Times New Roman"/>
        </w:rPr>
        <w:t>reviewed in the introduction. They are listed below</w:t>
      </w:r>
      <w:r w:rsidR="007A74CE">
        <w:rPr>
          <w:rFonts w:ascii="Times New Roman" w:hAnsi="Times New Roman" w:cs="Times New Roman"/>
        </w:rPr>
        <w:t>.</w:t>
      </w:r>
    </w:p>
    <w:p w14:paraId="0DA3AA28" w14:textId="6EE11050" w:rsidR="009148A8" w:rsidRPr="00EF1F3A" w:rsidRDefault="009148A8" w:rsidP="009C227C">
      <w:pPr>
        <w:pStyle w:val="ListParagraph"/>
        <w:numPr>
          <w:ilvl w:val="0"/>
          <w:numId w:val="2"/>
        </w:numPr>
        <w:rPr>
          <w:rFonts w:ascii="Times New Roman" w:hAnsi="Times New Roman" w:cs="Times New Roman"/>
        </w:rPr>
      </w:pPr>
      <w:commentRangeStart w:id="4"/>
      <w:r>
        <w:rPr>
          <w:rFonts w:ascii="Times New Roman" w:hAnsi="Times New Roman" w:cs="Times New Roman"/>
        </w:rPr>
        <w:t xml:space="preserve">Whether the </w:t>
      </w:r>
      <w:r w:rsidR="00097356">
        <w:rPr>
          <w:rFonts w:ascii="Times New Roman" w:hAnsi="Times New Roman" w:cs="Times New Roman"/>
        </w:rPr>
        <w:t>client went off track during treatment</w:t>
      </w:r>
    </w:p>
    <w:p w14:paraId="5AC38BAF" w14:textId="1F5A122B" w:rsidR="009148A8" w:rsidRPr="00902522" w:rsidRDefault="001E18C5" w:rsidP="009C227C">
      <w:pPr>
        <w:pStyle w:val="ListParagraph"/>
        <w:numPr>
          <w:ilvl w:val="1"/>
          <w:numId w:val="2"/>
        </w:numPr>
        <w:rPr>
          <w:rFonts w:ascii="Times New Roman" w:hAnsi="Times New Roman" w:cs="Times New Roman"/>
        </w:rPr>
      </w:pPr>
      <w:r>
        <w:rPr>
          <w:rFonts w:ascii="Times New Roman" w:hAnsi="Times New Roman" w:cs="Times New Roman"/>
        </w:rPr>
        <w:t>It is anticipated that clients in the feedback condition who received an off-track alert will have better outcomes than clients in the no feedback condition who went off track but did not receive the alert. This addresses the question of whether feedback improves outcomes more for clients who receive alerts</w:t>
      </w:r>
      <w:r w:rsidR="009E75BE">
        <w:rPr>
          <w:rFonts w:ascii="Times New Roman" w:hAnsi="Times New Roman" w:cs="Times New Roman"/>
        </w:rPr>
        <w:t xml:space="preserve">; the empirical </w:t>
      </w:r>
      <w:r w:rsidR="009B6738">
        <w:rPr>
          <w:rFonts w:ascii="Times New Roman" w:hAnsi="Times New Roman" w:cs="Times New Roman"/>
        </w:rPr>
        <w:t>findings</w:t>
      </w:r>
      <w:r w:rsidRPr="00902522">
        <w:rPr>
          <w:rFonts w:ascii="Times New Roman" w:hAnsi="Times New Roman" w:cs="Times New Roman"/>
        </w:rPr>
        <w:t xml:space="preserve"> </w:t>
      </w:r>
      <w:r w:rsidR="009E75BE">
        <w:rPr>
          <w:rFonts w:ascii="Times New Roman" w:hAnsi="Times New Roman" w:cs="Times New Roman"/>
        </w:rPr>
        <w:t xml:space="preserve">on which question </w:t>
      </w:r>
      <w:r w:rsidR="009B6738">
        <w:rPr>
          <w:rFonts w:ascii="Times New Roman" w:hAnsi="Times New Roman" w:cs="Times New Roman"/>
        </w:rPr>
        <w:t>are</w:t>
      </w:r>
      <w:r w:rsidR="009B6738" w:rsidRPr="00902522">
        <w:rPr>
          <w:rFonts w:ascii="Times New Roman" w:hAnsi="Times New Roman" w:cs="Times New Roman"/>
        </w:rPr>
        <w:t xml:space="preserve"> </w:t>
      </w:r>
      <w:r w:rsidRPr="00902522">
        <w:rPr>
          <w:rFonts w:ascii="Times New Roman" w:hAnsi="Times New Roman" w:cs="Times New Roman"/>
        </w:rPr>
        <w:t xml:space="preserve">mixed. </w:t>
      </w:r>
    </w:p>
    <w:p w14:paraId="7185E691" w14:textId="5B85D57C" w:rsidR="001E18C5" w:rsidRDefault="001E18C5" w:rsidP="009C227C">
      <w:pPr>
        <w:numPr>
          <w:ilvl w:val="0"/>
          <w:numId w:val="2"/>
        </w:numPr>
        <w:rPr>
          <w:rFonts w:ascii="Times New Roman" w:hAnsi="Times New Roman" w:cs="Times New Roman"/>
        </w:rPr>
      </w:pPr>
      <w:r>
        <w:rPr>
          <w:rFonts w:ascii="Times New Roman" w:hAnsi="Times New Roman" w:cs="Times New Roman"/>
        </w:rPr>
        <w:t>Initial CCAPS distress</w:t>
      </w:r>
    </w:p>
    <w:p w14:paraId="3BBFF71C" w14:textId="6F81F537" w:rsidR="00D9403D" w:rsidRPr="00AE7CDA" w:rsidRDefault="001E18C5" w:rsidP="00AE7CDA">
      <w:pPr>
        <w:numPr>
          <w:ilvl w:val="1"/>
          <w:numId w:val="2"/>
        </w:numPr>
        <w:rPr>
          <w:rFonts w:ascii="Times New Roman" w:hAnsi="Times New Roman" w:cs="Times New Roman"/>
        </w:rPr>
      </w:pPr>
      <w:r>
        <w:rPr>
          <w:rFonts w:ascii="Times New Roman" w:hAnsi="Times New Roman" w:cs="Times New Roman"/>
        </w:rPr>
        <w:t xml:space="preserve">Each client’s initial CCAPS score will be included to control for effects of baseline distress, and to test whether feedback is more beneficial for </w:t>
      </w:r>
      <w:r w:rsidR="00DC19EB">
        <w:rPr>
          <w:rFonts w:ascii="Times New Roman" w:hAnsi="Times New Roman" w:cs="Times New Roman"/>
        </w:rPr>
        <w:t xml:space="preserve">more highly distressed clients. </w:t>
      </w:r>
      <w:r w:rsidR="009E75BE">
        <w:rPr>
          <w:rFonts w:ascii="Times New Roman" w:hAnsi="Times New Roman" w:cs="Times New Roman"/>
        </w:rPr>
        <w:t xml:space="preserve">The empirical </w:t>
      </w:r>
      <w:r w:rsidR="009B6738">
        <w:rPr>
          <w:rFonts w:ascii="Times New Roman" w:hAnsi="Times New Roman" w:cs="Times New Roman"/>
        </w:rPr>
        <w:t>finding</w:t>
      </w:r>
      <w:r w:rsidR="00A758AF">
        <w:rPr>
          <w:rFonts w:ascii="Times New Roman" w:hAnsi="Times New Roman" w:cs="Times New Roman"/>
        </w:rPr>
        <w:t>s</w:t>
      </w:r>
      <w:r w:rsidR="00902522">
        <w:rPr>
          <w:rFonts w:ascii="Times New Roman" w:hAnsi="Times New Roman" w:cs="Times New Roman"/>
        </w:rPr>
        <w:t xml:space="preserve"> </w:t>
      </w:r>
      <w:r w:rsidR="009E75BE">
        <w:rPr>
          <w:rFonts w:ascii="Times New Roman" w:hAnsi="Times New Roman" w:cs="Times New Roman"/>
        </w:rPr>
        <w:t xml:space="preserve">on this issue </w:t>
      </w:r>
      <w:r w:rsidR="009B6738">
        <w:rPr>
          <w:rFonts w:ascii="Times New Roman" w:hAnsi="Times New Roman" w:cs="Times New Roman"/>
        </w:rPr>
        <w:t>are</w:t>
      </w:r>
      <w:r w:rsidR="009E75BE">
        <w:rPr>
          <w:rFonts w:ascii="Times New Roman" w:hAnsi="Times New Roman" w:cs="Times New Roman"/>
        </w:rPr>
        <w:t xml:space="preserve"> </w:t>
      </w:r>
      <w:r w:rsidR="00902522">
        <w:rPr>
          <w:rFonts w:ascii="Times New Roman" w:hAnsi="Times New Roman" w:cs="Times New Roman"/>
        </w:rPr>
        <w:t>also mixed.</w:t>
      </w:r>
    </w:p>
    <w:p w14:paraId="1C58D1E5" w14:textId="250E294F" w:rsidR="009148A8" w:rsidRPr="00AD6B25" w:rsidRDefault="00DC19EB" w:rsidP="00AE7CDA">
      <w:pPr>
        <w:numPr>
          <w:ilvl w:val="0"/>
          <w:numId w:val="2"/>
        </w:numPr>
        <w:rPr>
          <w:rFonts w:ascii="Times New Roman" w:hAnsi="Times New Roman" w:cs="Times New Roman"/>
        </w:rPr>
      </w:pPr>
      <w:r>
        <w:rPr>
          <w:rFonts w:ascii="Times New Roman" w:hAnsi="Times New Roman" w:cs="Times New Roman"/>
        </w:rPr>
        <w:t>P</w:t>
      </w:r>
      <w:r w:rsidR="001E18C5">
        <w:rPr>
          <w:rFonts w:ascii="Times New Roman" w:hAnsi="Times New Roman" w:cs="Times New Roman"/>
        </w:rPr>
        <w:t xml:space="preserve">rior </w:t>
      </w:r>
      <w:r w:rsidR="007A74CE">
        <w:rPr>
          <w:rFonts w:ascii="Times New Roman" w:hAnsi="Times New Roman" w:cs="Times New Roman"/>
        </w:rPr>
        <w:t>psychiatric hospitalizations</w:t>
      </w:r>
    </w:p>
    <w:p w14:paraId="16790FB7" w14:textId="1A4639A2" w:rsidR="009148A8" w:rsidRDefault="009148A8" w:rsidP="009C227C">
      <w:pPr>
        <w:numPr>
          <w:ilvl w:val="0"/>
          <w:numId w:val="2"/>
        </w:numPr>
        <w:rPr>
          <w:rFonts w:ascii="Times New Roman" w:hAnsi="Times New Roman" w:cs="Times New Roman"/>
        </w:rPr>
      </w:pPr>
      <w:r w:rsidRPr="00AD6B25">
        <w:rPr>
          <w:rFonts w:ascii="Times New Roman" w:hAnsi="Times New Roman" w:cs="Times New Roman"/>
        </w:rPr>
        <w:t>Frequency of CCAPS administration</w:t>
      </w:r>
    </w:p>
    <w:p w14:paraId="2716694B" w14:textId="77777777" w:rsidR="009148A8" w:rsidRDefault="009148A8" w:rsidP="009C227C">
      <w:pPr>
        <w:numPr>
          <w:ilvl w:val="0"/>
          <w:numId w:val="2"/>
        </w:numPr>
        <w:rPr>
          <w:rFonts w:ascii="Times New Roman" w:hAnsi="Times New Roman" w:cs="Times New Roman"/>
        </w:rPr>
      </w:pPr>
      <w:r w:rsidRPr="00AD6B25">
        <w:rPr>
          <w:rFonts w:ascii="Times New Roman" w:hAnsi="Times New Roman" w:cs="Times New Roman"/>
        </w:rPr>
        <w:t>Total number of sessions</w:t>
      </w:r>
    </w:p>
    <w:p w14:paraId="21D22D40" w14:textId="2D26844A" w:rsidR="009148A8" w:rsidRPr="00AD6B25" w:rsidRDefault="001E18C5" w:rsidP="009C227C">
      <w:pPr>
        <w:numPr>
          <w:ilvl w:val="1"/>
          <w:numId w:val="2"/>
        </w:numPr>
        <w:rPr>
          <w:rFonts w:ascii="Times New Roman" w:hAnsi="Times New Roman" w:cs="Times New Roman"/>
        </w:rPr>
      </w:pPr>
      <w:r>
        <w:rPr>
          <w:rFonts w:ascii="Times New Roman" w:hAnsi="Times New Roman" w:cs="Times New Roman"/>
        </w:rPr>
        <w:t xml:space="preserve">It is anticipated that clients with more sessions will have better outcomes, and that this effect will be stronger in the feedback condition. </w:t>
      </w:r>
    </w:p>
    <w:p w14:paraId="3F558FE2" w14:textId="77777777" w:rsidR="009148A8" w:rsidRPr="00AD6B25" w:rsidRDefault="009148A8" w:rsidP="009C227C">
      <w:pPr>
        <w:numPr>
          <w:ilvl w:val="0"/>
          <w:numId w:val="2"/>
        </w:numPr>
        <w:rPr>
          <w:rFonts w:ascii="Times New Roman" w:hAnsi="Times New Roman" w:cs="Times New Roman"/>
        </w:rPr>
      </w:pPr>
      <w:r w:rsidRPr="00AD6B25">
        <w:rPr>
          <w:rFonts w:ascii="Times New Roman" w:hAnsi="Times New Roman" w:cs="Times New Roman"/>
        </w:rPr>
        <w:t>Variability in client’s scores</w:t>
      </w:r>
    </w:p>
    <w:p w14:paraId="75B93C65" w14:textId="22AAB0F5" w:rsidR="00946C96" w:rsidRPr="00946C96" w:rsidRDefault="00D9403D" w:rsidP="009C227C">
      <w:pPr>
        <w:numPr>
          <w:ilvl w:val="1"/>
          <w:numId w:val="2"/>
        </w:numPr>
        <w:rPr>
          <w:rFonts w:ascii="Times New Roman" w:hAnsi="Times New Roman" w:cs="Times New Roman"/>
        </w:rPr>
      </w:pPr>
      <w:r>
        <w:rPr>
          <w:rFonts w:ascii="Times New Roman" w:hAnsi="Times New Roman" w:cs="Times New Roman"/>
        </w:rPr>
        <w:t>Is feedback more</w:t>
      </w:r>
      <w:r w:rsidR="009148A8" w:rsidRPr="00AD6B25">
        <w:rPr>
          <w:rFonts w:ascii="Times New Roman" w:hAnsi="Times New Roman" w:cs="Times New Roman"/>
        </w:rPr>
        <w:t xml:space="preserve"> effective for stable or unstable clients?</w:t>
      </w:r>
    </w:p>
    <w:p w14:paraId="7EF9FDE5" w14:textId="502603F5" w:rsidR="009148A8" w:rsidRDefault="009148A8" w:rsidP="009C227C">
      <w:pPr>
        <w:numPr>
          <w:ilvl w:val="0"/>
          <w:numId w:val="2"/>
        </w:numPr>
        <w:rPr>
          <w:rFonts w:ascii="Times New Roman" w:hAnsi="Times New Roman" w:cs="Times New Roman"/>
        </w:rPr>
      </w:pPr>
      <w:r w:rsidRPr="00AD6B25">
        <w:rPr>
          <w:rFonts w:ascii="Times New Roman" w:hAnsi="Times New Roman" w:cs="Times New Roman"/>
        </w:rPr>
        <w:t>Whether the client was in other treatment modalities besides individual therapy</w:t>
      </w:r>
    </w:p>
    <w:p w14:paraId="431B694E" w14:textId="66B7102C" w:rsidR="009148A8" w:rsidRPr="009C227C" w:rsidRDefault="00946C96" w:rsidP="009C227C">
      <w:pPr>
        <w:numPr>
          <w:ilvl w:val="1"/>
          <w:numId w:val="2"/>
        </w:numPr>
        <w:rPr>
          <w:rFonts w:ascii="Times New Roman" w:hAnsi="Times New Roman" w:cs="Times New Roman"/>
        </w:rPr>
      </w:pPr>
      <w:r>
        <w:rPr>
          <w:rFonts w:ascii="Times New Roman" w:hAnsi="Times New Roman" w:cs="Times New Roman"/>
        </w:rPr>
        <w:t xml:space="preserve">Although </w:t>
      </w:r>
      <w:r w:rsidR="009C227C">
        <w:rPr>
          <w:rFonts w:ascii="Times New Roman" w:hAnsi="Times New Roman" w:cs="Times New Roman"/>
        </w:rPr>
        <w:t>the CCAPS is typically only administered at individual therapy appointments, and not at other types of appointments like group or psychiatric…</w:t>
      </w:r>
      <w:commentRangeEnd w:id="4"/>
      <w:r w:rsidR="00506DF2">
        <w:rPr>
          <w:rStyle w:val="CommentReference"/>
        </w:rPr>
        <w:commentReference w:id="4"/>
      </w:r>
    </w:p>
    <w:p w14:paraId="5A026A7E" w14:textId="77777777" w:rsidR="00DC1110" w:rsidRDefault="00DC1110" w:rsidP="00776C41">
      <w:pPr>
        <w:jc w:val="center"/>
        <w:rPr>
          <w:rFonts w:ascii="Times New Roman" w:hAnsi="Times New Roman" w:cs="Times New Roman"/>
          <w:b/>
        </w:rPr>
      </w:pPr>
    </w:p>
    <w:p w14:paraId="1696DF51" w14:textId="77777777" w:rsidR="005A580B" w:rsidRDefault="005A580B" w:rsidP="003E65A9">
      <w:pPr>
        <w:jc w:val="center"/>
        <w:rPr>
          <w:rFonts w:ascii="Times New Roman" w:hAnsi="Times New Roman" w:cs="Times New Roman"/>
          <w:b/>
        </w:rPr>
      </w:pPr>
    </w:p>
    <w:p w14:paraId="16B7E9DD" w14:textId="7E86F03E" w:rsidR="005A580B" w:rsidRDefault="005A580B">
      <w:pPr>
        <w:rPr>
          <w:rFonts w:ascii="Times New Roman" w:hAnsi="Times New Roman" w:cs="Times New Roman"/>
          <w:b/>
        </w:rPr>
      </w:pPr>
      <w:r>
        <w:rPr>
          <w:rFonts w:ascii="Times New Roman" w:hAnsi="Times New Roman" w:cs="Times New Roman"/>
          <w:b/>
        </w:rPr>
        <w:br w:type="page"/>
      </w:r>
    </w:p>
    <w:p w14:paraId="2921E37F" w14:textId="61E48464" w:rsidR="00776C41" w:rsidRDefault="00776C41" w:rsidP="003E65A9">
      <w:pPr>
        <w:jc w:val="center"/>
        <w:rPr>
          <w:rFonts w:ascii="Times New Roman" w:hAnsi="Times New Roman" w:cs="Times New Roman"/>
          <w:b/>
        </w:rPr>
      </w:pPr>
      <w:r>
        <w:rPr>
          <w:rFonts w:ascii="Times New Roman" w:hAnsi="Times New Roman" w:cs="Times New Roman"/>
          <w:b/>
        </w:rPr>
        <w:lastRenderedPageBreak/>
        <w:t>Results</w:t>
      </w:r>
    </w:p>
    <w:p w14:paraId="5A1531E5" w14:textId="078E2DF5" w:rsidR="00776C41" w:rsidRDefault="00776C41" w:rsidP="00776C41">
      <w:pPr>
        <w:pStyle w:val="ListParagraph"/>
        <w:numPr>
          <w:ilvl w:val="0"/>
          <w:numId w:val="2"/>
        </w:numPr>
        <w:rPr>
          <w:rFonts w:ascii="Times New Roman" w:hAnsi="Times New Roman" w:cs="Times New Roman"/>
        </w:rPr>
      </w:pPr>
      <w:r>
        <w:rPr>
          <w:rFonts w:ascii="Times New Roman" w:hAnsi="Times New Roman" w:cs="Times New Roman"/>
        </w:rPr>
        <w:t>Descriptives</w:t>
      </w:r>
    </w:p>
    <w:p w14:paraId="7485B876" w14:textId="438B2DAF" w:rsidR="00776C41" w:rsidRDefault="00776C41" w:rsidP="00776C41">
      <w:pPr>
        <w:pStyle w:val="ListParagraph"/>
        <w:numPr>
          <w:ilvl w:val="1"/>
          <w:numId w:val="2"/>
        </w:numPr>
        <w:rPr>
          <w:rFonts w:ascii="Times New Roman" w:hAnsi="Times New Roman" w:cs="Times New Roman"/>
        </w:rPr>
      </w:pPr>
      <w:r>
        <w:rPr>
          <w:rFonts w:ascii="Times New Roman" w:hAnsi="Times New Roman" w:cs="Times New Roman"/>
        </w:rPr>
        <w:t xml:space="preserve">% of clients </w:t>
      </w:r>
      <w:r w:rsidR="003E65A9">
        <w:rPr>
          <w:rFonts w:ascii="Times New Roman" w:hAnsi="Times New Roman" w:cs="Times New Roman"/>
        </w:rPr>
        <w:t xml:space="preserve">who alerted on each </w:t>
      </w:r>
      <w:proofErr w:type="spellStart"/>
      <w:r w:rsidR="003E65A9">
        <w:rPr>
          <w:rFonts w:ascii="Times New Roman" w:hAnsi="Times New Roman" w:cs="Times New Roman"/>
        </w:rPr>
        <w:t>subscale</w:t>
      </w:r>
      <w:proofErr w:type="spellEnd"/>
      <w:r w:rsidR="003E65A9">
        <w:rPr>
          <w:rFonts w:ascii="Times New Roman" w:hAnsi="Times New Roman" w:cs="Times New Roman"/>
        </w:rPr>
        <w:t xml:space="preserve"> (or would have alerted) and % that alerted (or would have alerted) on at least one </w:t>
      </w:r>
      <w:proofErr w:type="spellStart"/>
      <w:r w:rsidR="003E65A9">
        <w:rPr>
          <w:rFonts w:ascii="Times New Roman" w:hAnsi="Times New Roman" w:cs="Times New Roman"/>
        </w:rPr>
        <w:t>subscale</w:t>
      </w:r>
      <w:proofErr w:type="spellEnd"/>
    </w:p>
    <w:p w14:paraId="732FB09D" w14:textId="20FECBEA" w:rsidR="00776C41" w:rsidRDefault="00776C41" w:rsidP="00776C41">
      <w:pPr>
        <w:pStyle w:val="ListParagraph"/>
        <w:numPr>
          <w:ilvl w:val="1"/>
          <w:numId w:val="2"/>
        </w:numPr>
        <w:rPr>
          <w:rFonts w:ascii="Times New Roman" w:hAnsi="Times New Roman" w:cs="Times New Roman"/>
        </w:rPr>
      </w:pPr>
      <w:r>
        <w:rPr>
          <w:rFonts w:ascii="Times New Roman" w:hAnsi="Times New Roman" w:cs="Times New Roman"/>
        </w:rPr>
        <w:t>When in therapy alert</w:t>
      </w:r>
      <w:r w:rsidR="003E65A9">
        <w:rPr>
          <w:rFonts w:ascii="Times New Roman" w:hAnsi="Times New Roman" w:cs="Times New Roman"/>
        </w:rPr>
        <w:t>s</w:t>
      </w:r>
      <w:r>
        <w:rPr>
          <w:rFonts w:ascii="Times New Roman" w:hAnsi="Times New Roman" w:cs="Times New Roman"/>
        </w:rPr>
        <w:t xml:space="preserve"> occur</w:t>
      </w:r>
    </w:p>
    <w:p w14:paraId="41CE808D" w14:textId="4576A11D" w:rsidR="00776C41" w:rsidRDefault="00776C41" w:rsidP="00776C41">
      <w:pPr>
        <w:pStyle w:val="ListParagraph"/>
        <w:numPr>
          <w:ilvl w:val="1"/>
          <w:numId w:val="2"/>
        </w:numPr>
        <w:rPr>
          <w:rFonts w:ascii="Times New Roman" w:hAnsi="Times New Roman" w:cs="Times New Roman"/>
        </w:rPr>
      </w:pPr>
      <w:r>
        <w:rPr>
          <w:rFonts w:ascii="Times New Roman" w:hAnsi="Times New Roman" w:cs="Times New Roman"/>
        </w:rPr>
        <w:t>Compare clients who alerted and didn’t</w:t>
      </w:r>
    </w:p>
    <w:p w14:paraId="730FB37E" w14:textId="261AF841" w:rsidR="00776C41" w:rsidRDefault="00776C41" w:rsidP="00776C41">
      <w:pPr>
        <w:pStyle w:val="ListParagraph"/>
        <w:numPr>
          <w:ilvl w:val="2"/>
          <w:numId w:val="2"/>
        </w:numPr>
        <w:rPr>
          <w:rFonts w:ascii="Times New Roman" w:hAnsi="Times New Roman" w:cs="Times New Roman"/>
        </w:rPr>
      </w:pPr>
      <w:r>
        <w:rPr>
          <w:rFonts w:ascii="Times New Roman" w:hAnsi="Times New Roman" w:cs="Times New Roman"/>
        </w:rPr>
        <w:t>Average starting CCAPS</w:t>
      </w:r>
    </w:p>
    <w:p w14:paraId="0E0A805D" w14:textId="04063823" w:rsidR="003E65A9" w:rsidRPr="003E65A9" w:rsidRDefault="00776C41" w:rsidP="003E65A9">
      <w:pPr>
        <w:pStyle w:val="ListParagraph"/>
        <w:numPr>
          <w:ilvl w:val="2"/>
          <w:numId w:val="2"/>
        </w:numPr>
        <w:rPr>
          <w:rFonts w:ascii="Times New Roman" w:hAnsi="Times New Roman" w:cs="Times New Roman"/>
        </w:rPr>
      </w:pPr>
      <w:r>
        <w:rPr>
          <w:rFonts w:ascii="Times New Roman" w:hAnsi="Times New Roman" w:cs="Times New Roman"/>
        </w:rPr>
        <w:t>Average # of sessions</w:t>
      </w:r>
    </w:p>
    <w:p w14:paraId="1872EAA6" w14:textId="6E5F66F9" w:rsidR="00706045" w:rsidRDefault="00706045" w:rsidP="00706045">
      <w:pPr>
        <w:rPr>
          <w:rFonts w:ascii="Times New Roman" w:hAnsi="Times New Roman" w:cs="Times New Roman"/>
        </w:rPr>
      </w:pPr>
    </w:p>
    <w:p w14:paraId="6908657E" w14:textId="02EAE1FC" w:rsidR="00105E4F" w:rsidRPr="00105E4F" w:rsidRDefault="00706045" w:rsidP="00105E4F">
      <w:pPr>
        <w:jc w:val="center"/>
        <w:rPr>
          <w:rFonts w:ascii="Times New Roman" w:hAnsi="Times New Roman" w:cs="Times New Roman"/>
          <w:b/>
        </w:rPr>
      </w:pPr>
      <w:r>
        <w:rPr>
          <w:rFonts w:ascii="Times New Roman" w:hAnsi="Times New Roman" w:cs="Times New Roman"/>
          <w:b/>
        </w:rPr>
        <w:t>Discussion</w:t>
      </w:r>
    </w:p>
    <w:p w14:paraId="1A7F3F56" w14:textId="493D7832" w:rsidR="00EF130A" w:rsidRPr="00105E4F" w:rsidRDefault="00105E4F" w:rsidP="00300E27">
      <w:pPr>
        <w:pStyle w:val="ListParagraph"/>
        <w:numPr>
          <w:ilvl w:val="0"/>
          <w:numId w:val="2"/>
        </w:numPr>
        <w:rPr>
          <w:rFonts w:ascii="Times New Roman" w:hAnsi="Times New Roman" w:cs="Times New Roman"/>
        </w:rPr>
      </w:pPr>
      <w:r w:rsidRPr="00105E4F">
        <w:rPr>
          <w:rFonts w:ascii="Times New Roman" w:hAnsi="Times New Roman" w:cs="Times New Roman"/>
        </w:rPr>
        <w:t xml:space="preserve">After the implementation of the new CCAPS report, therapists who used both the old and new reports noted trickle down effects into how they conducted therapy, beyond the actual changes to the CCAPS report. In a focus group, many indicated that they brought the new CCAPS report into therapy to review with a client more because the report was more interpretable, and the visual depiction of distress scores over time sparked conversations about how therapy was progressing and guided the focus of the session. </w:t>
      </w:r>
      <w:r w:rsidR="00EF130A" w:rsidRPr="00105E4F">
        <w:rPr>
          <w:rFonts w:ascii="Times New Roman" w:hAnsi="Times New Roman" w:cs="Times New Roman"/>
        </w:rPr>
        <w:t xml:space="preserve">Although this study makes a contribution to the overall literature on feedback’s effectiveness and begins to </w:t>
      </w:r>
      <w:r w:rsidR="005A5BCA" w:rsidRPr="00105E4F">
        <w:rPr>
          <w:rFonts w:ascii="Times New Roman" w:hAnsi="Times New Roman" w:cs="Times New Roman"/>
        </w:rPr>
        <w:t xml:space="preserve">answer questions around </w:t>
      </w:r>
      <w:r w:rsidR="00571A7A" w:rsidRPr="00105E4F">
        <w:rPr>
          <w:rFonts w:ascii="Times New Roman" w:hAnsi="Times New Roman" w:cs="Times New Roman"/>
        </w:rPr>
        <w:t>client contributions to feedback’s effectiveness, as Lambert et al</w:t>
      </w:r>
      <w:r w:rsidR="00A50DE0" w:rsidRPr="00105E4F">
        <w:rPr>
          <w:rFonts w:ascii="Times New Roman" w:hAnsi="Times New Roman" w:cs="Times New Roman"/>
        </w:rPr>
        <w:t>.</w:t>
      </w:r>
      <w:r w:rsidR="000A2A46" w:rsidRPr="00105E4F">
        <w:rPr>
          <w:rFonts w:ascii="Times New Roman" w:hAnsi="Times New Roman" w:cs="Times New Roman"/>
        </w:rPr>
        <w:t xml:space="preserve"> note, there is still significant work to be done to further identify therapist and </w:t>
      </w:r>
      <w:r w:rsidR="00A50DE0" w:rsidRPr="00105E4F">
        <w:rPr>
          <w:rFonts w:ascii="Times New Roman" w:hAnsi="Times New Roman" w:cs="Times New Roman"/>
        </w:rPr>
        <w:t xml:space="preserve">contextual factors related to feedback’s effect. In that vein, there are a number of important questions that this study raises but was unable to answer. </w:t>
      </w:r>
    </w:p>
    <w:p w14:paraId="551CCF34" w14:textId="28BDF57B" w:rsidR="00AB6173" w:rsidRDefault="00706045" w:rsidP="00AB6173">
      <w:pPr>
        <w:pStyle w:val="ListParagraph"/>
        <w:numPr>
          <w:ilvl w:val="0"/>
          <w:numId w:val="2"/>
        </w:numPr>
        <w:rPr>
          <w:rFonts w:ascii="Times New Roman" w:hAnsi="Times New Roman" w:cs="Times New Roman"/>
        </w:rPr>
      </w:pPr>
      <w:r>
        <w:rPr>
          <w:rFonts w:ascii="Times New Roman" w:hAnsi="Times New Roman" w:cs="Times New Roman"/>
        </w:rPr>
        <w:t>Important questions we weren’t able to answer</w:t>
      </w:r>
    </w:p>
    <w:p w14:paraId="17351226" w14:textId="36C9C229" w:rsidR="00AB6173" w:rsidRPr="00AB6173" w:rsidRDefault="00AB6173" w:rsidP="00AB6173">
      <w:pPr>
        <w:pStyle w:val="ListParagraph"/>
        <w:numPr>
          <w:ilvl w:val="1"/>
          <w:numId w:val="2"/>
        </w:numPr>
        <w:rPr>
          <w:rFonts w:ascii="Times New Roman" w:hAnsi="Times New Roman" w:cs="Times New Roman"/>
        </w:rPr>
      </w:pPr>
      <w:r w:rsidRPr="00AB6173">
        <w:rPr>
          <w:rFonts w:ascii="Times New Roman" w:hAnsi="Times New Roman" w:cs="Times New Roman"/>
        </w:rPr>
        <w:t>How often were therap</w:t>
      </w:r>
      <w:r>
        <w:rPr>
          <w:rFonts w:ascii="Times New Roman" w:hAnsi="Times New Roman" w:cs="Times New Roman"/>
        </w:rPr>
        <w:t>ists attending to the CCAPS and specifically to the feedback it provided? Does this mediate its effectiveness? We’d hope so!</w:t>
      </w:r>
    </w:p>
    <w:p w14:paraId="6EA915B8" w14:textId="44FB1D36" w:rsidR="00706045" w:rsidRDefault="00706045" w:rsidP="00706045">
      <w:pPr>
        <w:pStyle w:val="ListParagraph"/>
        <w:numPr>
          <w:ilvl w:val="1"/>
          <w:numId w:val="2"/>
        </w:numPr>
        <w:rPr>
          <w:rFonts w:ascii="Times New Roman" w:hAnsi="Times New Roman" w:cs="Times New Roman"/>
        </w:rPr>
      </w:pPr>
      <w:r>
        <w:rPr>
          <w:rFonts w:ascii="Times New Roman" w:hAnsi="Times New Roman" w:cs="Times New Roman"/>
        </w:rPr>
        <w:t xml:space="preserve">Does the effect differ based on whether therapists discussed feedback, or </w:t>
      </w:r>
      <w:r w:rsidR="00AB6173">
        <w:rPr>
          <w:rFonts w:ascii="Times New Roman" w:hAnsi="Times New Roman" w:cs="Times New Roman"/>
        </w:rPr>
        <w:t>CCAPS</w:t>
      </w:r>
      <w:r>
        <w:rPr>
          <w:rFonts w:ascii="Times New Roman" w:hAnsi="Times New Roman" w:cs="Times New Roman"/>
        </w:rPr>
        <w:t xml:space="preserve"> scores </w:t>
      </w:r>
      <w:r w:rsidR="00AB6173">
        <w:rPr>
          <w:rFonts w:ascii="Times New Roman" w:hAnsi="Times New Roman" w:cs="Times New Roman"/>
        </w:rPr>
        <w:t>generally</w:t>
      </w:r>
      <w:r>
        <w:rPr>
          <w:rFonts w:ascii="Times New Roman" w:hAnsi="Times New Roman" w:cs="Times New Roman"/>
        </w:rPr>
        <w:t>, with clients?</w:t>
      </w:r>
    </w:p>
    <w:p w14:paraId="77A1B771" w14:textId="1AACD974" w:rsidR="00706045" w:rsidRPr="00706045" w:rsidRDefault="00706045" w:rsidP="00706045">
      <w:pPr>
        <w:pStyle w:val="ListParagraph"/>
        <w:numPr>
          <w:ilvl w:val="2"/>
          <w:numId w:val="2"/>
        </w:numPr>
        <w:rPr>
          <w:rFonts w:ascii="Times New Roman" w:hAnsi="Times New Roman" w:cs="Times New Roman"/>
        </w:rPr>
      </w:pPr>
      <w:r>
        <w:rPr>
          <w:rFonts w:ascii="Times New Roman" w:hAnsi="Times New Roman" w:cs="Times New Roman"/>
        </w:rPr>
        <w:t>It’s not clear whether providing FB to both clients and therapists is more effective than providing to therapists alone</w:t>
      </w:r>
    </w:p>
    <w:p w14:paraId="0AAA1E57" w14:textId="77777777" w:rsidR="00706045" w:rsidRDefault="00706045" w:rsidP="00706045">
      <w:pPr>
        <w:pStyle w:val="ListParagraph"/>
        <w:numPr>
          <w:ilvl w:val="3"/>
          <w:numId w:val="1"/>
        </w:numPr>
        <w:rPr>
          <w:rFonts w:ascii="Times New Roman" w:hAnsi="Times New Roman" w:cs="Times New Roman"/>
        </w:rPr>
      </w:pPr>
      <w:r>
        <w:rPr>
          <w:rFonts w:ascii="Times New Roman" w:hAnsi="Times New Roman" w:cs="Times New Roman"/>
        </w:rPr>
        <w:t xml:space="preserve">No difference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et al., 2010)","plainTextFormattedCitation":"(Shimokawa et al., 2010)","previouslyFormattedCitation":"(Shimokawa et al., 2010)"},"properties":{"noteIndex":0},"schema":"https://github.com/citation-style-language/schema/raw/master/csl-citation.json"}</w:instrText>
      </w:r>
      <w:r>
        <w:rPr>
          <w:rFonts w:ascii="Times New Roman" w:hAnsi="Times New Roman" w:cs="Times New Roman"/>
        </w:rPr>
        <w:fldChar w:fldCharType="separate"/>
      </w:r>
      <w:r w:rsidRPr="00643F4B">
        <w:rPr>
          <w:rFonts w:ascii="Times New Roman" w:hAnsi="Times New Roman" w:cs="Times New Roman"/>
          <w:noProof/>
        </w:rPr>
        <w:t>(Shimokawa et al., 2010)</w:t>
      </w:r>
      <w:r>
        <w:rPr>
          <w:rFonts w:ascii="Times New Roman" w:hAnsi="Times New Roman" w:cs="Times New Roman"/>
        </w:rPr>
        <w:fldChar w:fldCharType="end"/>
      </w:r>
    </w:p>
    <w:p w14:paraId="2928F062" w14:textId="64995AA8" w:rsidR="00097356" w:rsidRDefault="00706045" w:rsidP="00097356">
      <w:pPr>
        <w:pStyle w:val="ListParagraph"/>
        <w:numPr>
          <w:ilvl w:val="3"/>
          <w:numId w:val="1"/>
        </w:numPr>
        <w:rPr>
          <w:rFonts w:ascii="Times New Roman" w:hAnsi="Times New Roman" w:cs="Times New Roman"/>
        </w:rPr>
      </w:pPr>
      <w:r>
        <w:rPr>
          <w:rFonts w:ascii="Times New Roman" w:hAnsi="Times New Roman" w:cs="Times New Roman"/>
        </w:rPr>
        <w:t xml:space="preserve">More effective when given to both </w:t>
      </w:r>
      <w:r>
        <w:rPr>
          <w:rFonts w:ascii="Times New Roman" w:hAnsi="Times New Roman" w:cs="Times New Roman"/>
        </w:rPr>
        <w:fldChar w:fldCharType="begin" w:fldLock="1"/>
      </w:r>
      <w:r w:rsidR="00433B3E">
        <w:rPr>
          <w:rFonts w:ascii="Times New Roman" w:hAnsi="Times New Roman" w:cs="Times New Roman"/>
        </w:rPr>
        <w:instrText>ADDIN CSL_CITATION {"citationItems":[{"id":"ITEM-1","itemData":{"DOI":"10.1192/bjp.bp.108.053967","ISBN":"1472-1465 (Electronic)\\r0007-1250 (Linking)","ISSN":"00071250","PMID":"19567889","abstract":"BACKGROUND: Feedback of treatment outcome during the course of therapy (outcome management) is increasingly considered to be beneficial for improving the quality of mental healthcare. AIMS: To review the impact of feedback of outcome to practitioners and/or patients in specialist mental health services. METHOD: A systematic search and meta-analysis of controlled trials using outcome management in mental health services published in English or German language. RESULTS: Twelve studies met inclusion criteria. Feeding back outcome showed a small, but significant (d = 0.10; 95% CI 0.01-0.19) positive short-term effect on the mental health of individuals that did not prevail in the long run. Subgroup analysis revealed no significant differences regarding feedback modalities. Outcome management did not contribute to a reduction of treatment duration. CONCLUSIONS: Evidence on the effects of outcome management in mental healthcare is promising. More targeted research is needed in order to identify the effective ingredients of outcome feedback and to assess its cost-effectiveness.","author":[{"dropping-particle":"","family":"Knaup","given":"Carina","non-dropping-particle":"","parse-names":false,"suffix":""},{"dropping-particle":"","family":"Koesters","given":"Markus","non-dropping-particle":"","parse-names":false,"suffix":""},{"dropping-particle":"","family":"Schoefer","given":"Dorothea","non-dropping-particle":"","parse-names":false,"suffix":""},{"dropping-particle":"","family":"Becker","given":"Thomas","non-dropping-particle":"","parse-names":false,"suffix":""},{"dropping-particle":"","family":"Puschner","given":"Bernd","non-dropping-particle":"","parse-names":false,"suffix":""}],"container-title":"British Journal of Psychiatry","id":"ITEM-1","issue":"1","issued":{"date-parts":[["2009"]]},"page":"15-22","title":"Effect of feedback of treatment outcome in specialist mental healthcare: Meta-analysis","type":"article-journal","volume":"195"},"uris":["http://www.mendeley.com/documents/?uuid=61217ffe-9dc9-4300-b797-4b946b2ce43a"]}],"mendeley":{"formattedCitation":"(Knaup et al., 2009)","plainTextFormattedCitation":"(Knaup et al., 2009)","previouslyFormattedCitation":"(Knaup et al., 2009)"},"properties":{"noteIndex":0},"schema":"https://github.com/citation-style-language/schema/raw/master/csl-citation.json"}</w:instrText>
      </w:r>
      <w:r>
        <w:rPr>
          <w:rFonts w:ascii="Times New Roman" w:hAnsi="Times New Roman" w:cs="Times New Roman"/>
        </w:rPr>
        <w:fldChar w:fldCharType="separate"/>
      </w:r>
      <w:r w:rsidRPr="00643F4B">
        <w:rPr>
          <w:rFonts w:ascii="Times New Roman" w:hAnsi="Times New Roman" w:cs="Times New Roman"/>
          <w:noProof/>
        </w:rPr>
        <w:t>(Knaup et al., 2009)</w:t>
      </w:r>
      <w:r>
        <w:rPr>
          <w:rFonts w:ascii="Times New Roman" w:hAnsi="Times New Roman" w:cs="Times New Roman"/>
        </w:rPr>
        <w:fldChar w:fldCharType="end"/>
      </w:r>
    </w:p>
    <w:p w14:paraId="77FF4622" w14:textId="2E87C1F7" w:rsidR="00AB6173" w:rsidRPr="00097356" w:rsidRDefault="00AB6173" w:rsidP="00097356">
      <w:pPr>
        <w:pStyle w:val="ListParagraph"/>
        <w:numPr>
          <w:ilvl w:val="1"/>
          <w:numId w:val="1"/>
        </w:numPr>
        <w:rPr>
          <w:rFonts w:ascii="Times New Roman" w:hAnsi="Times New Roman" w:cs="Times New Roman"/>
        </w:rPr>
      </w:pPr>
      <w:r w:rsidRPr="00097356">
        <w:rPr>
          <w:rFonts w:ascii="Times New Roman" w:hAnsi="Times New Roman" w:cs="Times New Roman"/>
        </w:rPr>
        <w:t>At a therapist level and structural center level, is the effectiveness of the new feedback system moderated by attitudes toward outcome monitoring or towards a change in routine? For example, a feeling that the change was imposed top down by center administrators could attenuate its effectiveness, potentially through therapists not attending to the feedback.</w:t>
      </w:r>
    </w:p>
    <w:p w14:paraId="708C602D" w14:textId="7CC67A6D" w:rsidR="001D1EF1" w:rsidRPr="001D1EF1" w:rsidRDefault="001D1EF1" w:rsidP="00DE0FD3">
      <w:pPr>
        <w:pStyle w:val="ListParagraph"/>
        <w:numPr>
          <w:ilvl w:val="1"/>
          <w:numId w:val="3"/>
        </w:numPr>
        <w:rPr>
          <w:rFonts w:ascii="Times New Roman" w:hAnsi="Times New Roman" w:cs="Times New Roman"/>
        </w:rPr>
      </w:pPr>
      <w:r>
        <w:rPr>
          <w:rFonts w:ascii="Times New Roman" w:hAnsi="Times New Roman" w:cs="Times New Roman"/>
        </w:rPr>
        <w:t>Is the effectiveness moderated by the way in which the new CCAPS system was introduced and if there was any training surrounding it?</w:t>
      </w:r>
    </w:p>
    <w:p w14:paraId="3D9861E3" w14:textId="6C6F2F47" w:rsidR="001D1EF1" w:rsidRDefault="001D1EF1" w:rsidP="00DE0FD3">
      <w:pPr>
        <w:pStyle w:val="ListParagraph"/>
        <w:numPr>
          <w:ilvl w:val="1"/>
          <w:numId w:val="3"/>
        </w:numPr>
        <w:rPr>
          <w:rFonts w:ascii="Times New Roman" w:hAnsi="Times New Roman" w:cs="Times New Roman"/>
        </w:rPr>
      </w:pPr>
      <w:r>
        <w:rPr>
          <w:rFonts w:ascii="Times New Roman" w:hAnsi="Times New Roman" w:cs="Times New Roman"/>
        </w:rPr>
        <w:t>Making sense of the mixed literature on whether FB is effective only for NOT clients using these therapist variables</w:t>
      </w:r>
    </w:p>
    <w:p w14:paraId="4B08AF3A" w14:textId="7E373A5F" w:rsidR="001D1EF1" w:rsidRPr="001D1EF1" w:rsidRDefault="001D1EF1" w:rsidP="001D1EF1">
      <w:pPr>
        <w:pStyle w:val="ListParagraph"/>
        <w:numPr>
          <w:ilvl w:val="2"/>
          <w:numId w:val="1"/>
        </w:numPr>
        <w:rPr>
          <w:rFonts w:ascii="Times New Roman" w:hAnsi="Times New Roman" w:cs="Times New Roman"/>
        </w:rPr>
      </w:pPr>
      <w:r>
        <w:rPr>
          <w:rFonts w:ascii="Times New Roman" w:hAnsi="Times New Roman" w:cs="Times New Roman"/>
        </w:rPr>
        <w:t xml:space="preserve">It may be that the NOT signal itself is impactful if therapists only attend to feedback when a client alerts. This may be the case in systems where therapists carry higher caseloads. If therapists attend to feedback all throughout treatment, even if a client has not alerted (e.g. comparing a client’s visual trajectory to the expected trajectory, noting if a client is getting worse, even if not enough to alert), they may be more likely to see benefits from a feedback system all along, even in the absence of an alert. </w:t>
      </w:r>
      <w:r>
        <w:rPr>
          <w:rFonts w:ascii="Times New Roman" w:hAnsi="Times New Roman" w:cs="Times New Roman"/>
        </w:rPr>
        <w:lastRenderedPageBreak/>
        <w:t xml:space="preserve">This fits with prior research showing that the effectiveness of feedback is moderated by therapists’ belief that FB is useful </w:t>
      </w:r>
      <w:r>
        <w:rPr>
          <w:rFonts w:ascii="Times New Roman" w:hAnsi="Times New Roman" w:cs="Times New Roman"/>
        </w:rPr>
        <w:fldChar w:fldCharType="begin" w:fldLock="1"/>
      </w:r>
      <w:r w:rsidR="0044149A">
        <w:rPr>
          <w:rFonts w:ascii="Times New Roman" w:hAnsi="Times New Roman" w:cs="Times New Roman"/>
        </w:rPr>
        <w:instrText>ADDIN CSL_CITATION {"citationItems":[{"id":"ITEM-1","itemData":{"DOI":"10.1080/10503307.2012.673023","ISSN":"1468-4381","PMID":"22468992","abstract":"Providing outcome monitoring feedback to therapists seems to be a promising approach to improve outcomes in clinical practice. This study aims to examine the effect of feedback and investigate whether it is moderated by therapist characteristics. Patients (n=413) were randomly assigned to either a feedback or a no-feedback control condition. There was no significant effect of feedback in the full sample, but feedback was effective for not-on-track cases for therapists who used the feedback. Internal feedback propensity, self-efficacy, and commitment to use the feedback moderated the effects of feedback. The results demonstrate that feedback is not effective under all circumstances and therapist factors are important when implementing feedback in clinical practice.","author":[{"dropping-particle":"","family":"Jong","given":"Kim","non-dropping-particle":"de","parse-names":false,"suffix":""},{"dropping-particle":"","family":"Sluis","given":"Patricia","non-dropping-particle":"van","parse-names":false,"suffix":""},{"dropping-particle":"","family":"Nugter","given":"M Annet","non-dropping-particle":"","parse-names":false,"suffix":""},{"dropping-particle":"","family":"Heiser","given":"Willem J","non-dropping-particle":"","parse-names":false,"suffix":""},{"dropping-particle":"","family":"Spinhoven","given":"Philip","non-dropping-particle":"","parse-names":false,"suffix":""}],"container-title":"Psychotherapy research : journal of the Society for Psychotherapy Research","id":"ITEM-1","issue":"4","issued":{"date-parts":[["2012","1"]]},"page":"464-74","title":"Understanding the differential impact of outcome monitoring: therapist variables that moderate feedback effects in a randomized clinical trial.","type":"article-journal","volume":"22"},"uris":["http://www.mendeley.com/documents/?uuid=a2f16bf6-af77-4886-b0cc-bbf238c1648a"]}],"mendeley":{"formattedCitation":"(de Jong et al., 2012)","plainTextFormattedCitation":"(de Jong et al., 2012)","previouslyFormattedCitation":"(de Jong et al., 2012)"},"properties":{"noteIndex":0},"schema":"https://github.com/citation-style-language/schema/raw/master/csl-citation.json"}</w:instrText>
      </w:r>
      <w:r>
        <w:rPr>
          <w:rFonts w:ascii="Times New Roman" w:hAnsi="Times New Roman" w:cs="Times New Roman"/>
        </w:rPr>
        <w:fldChar w:fldCharType="separate"/>
      </w:r>
      <w:r w:rsidR="00977DF7" w:rsidRPr="00977DF7">
        <w:rPr>
          <w:rFonts w:ascii="Times New Roman" w:hAnsi="Times New Roman" w:cs="Times New Roman"/>
          <w:noProof/>
        </w:rPr>
        <w:t>(de Jong et al., 2012)</w:t>
      </w:r>
      <w:r>
        <w:rPr>
          <w:rFonts w:ascii="Times New Roman" w:hAnsi="Times New Roman" w:cs="Times New Roman"/>
        </w:rPr>
        <w:fldChar w:fldCharType="end"/>
      </w:r>
      <w:r>
        <w:rPr>
          <w:rFonts w:ascii="Times New Roman" w:hAnsi="Times New Roman" w:cs="Times New Roman"/>
        </w:rPr>
        <w:t xml:space="preserve">. Further </w:t>
      </w:r>
      <w:r w:rsidR="00576D4D">
        <w:rPr>
          <w:rFonts w:ascii="Times New Roman" w:hAnsi="Times New Roman" w:cs="Times New Roman"/>
        </w:rPr>
        <w:t xml:space="preserve">supporting the role of therapist attention to FB, the PCOMS, which explicitly instructs therapists to discuss progress and feedback with patients, has demonstrated positive effects across all patients, not just those who alert </w:t>
      </w:r>
      <w:r w:rsidR="00576D4D" w:rsidRPr="00576D4D">
        <w:rPr>
          <w:rFonts w:ascii="Courier New" w:hAnsi="Courier New" w:cs="Courier New"/>
          <w:highlight w:val="yellow"/>
        </w:rPr>
        <w:t>﻿</w:t>
      </w:r>
      <w:r w:rsidR="00576D4D" w:rsidRPr="00576D4D">
        <w:rPr>
          <w:rFonts w:ascii="Times New Roman" w:hAnsi="Times New Roman" w:cs="Times New Roman"/>
          <w:highlight w:val="yellow"/>
        </w:rPr>
        <w:t xml:space="preserve">(e.g., </w:t>
      </w:r>
      <w:proofErr w:type="spellStart"/>
      <w:r w:rsidR="00576D4D" w:rsidRPr="00576D4D">
        <w:rPr>
          <w:rFonts w:ascii="Times New Roman" w:hAnsi="Times New Roman" w:cs="Times New Roman"/>
          <w:highlight w:val="yellow"/>
        </w:rPr>
        <w:t>Anker</w:t>
      </w:r>
      <w:proofErr w:type="spellEnd"/>
      <w:r w:rsidR="00576D4D" w:rsidRPr="00576D4D">
        <w:rPr>
          <w:rFonts w:ascii="Times New Roman" w:hAnsi="Times New Roman" w:cs="Times New Roman"/>
          <w:highlight w:val="yellow"/>
        </w:rPr>
        <w:t xml:space="preserve">, Duncan, &amp; Sparks, 2009; Reese, </w:t>
      </w:r>
      <w:proofErr w:type="spellStart"/>
      <w:r w:rsidR="00576D4D" w:rsidRPr="00576D4D">
        <w:rPr>
          <w:rFonts w:ascii="Times New Roman" w:hAnsi="Times New Roman" w:cs="Times New Roman"/>
          <w:highlight w:val="yellow"/>
        </w:rPr>
        <w:t>Norsworthy</w:t>
      </w:r>
      <w:proofErr w:type="spellEnd"/>
      <w:r w:rsidR="00576D4D" w:rsidRPr="00576D4D">
        <w:rPr>
          <w:rFonts w:ascii="Times New Roman" w:hAnsi="Times New Roman" w:cs="Times New Roman"/>
          <w:highlight w:val="yellow"/>
        </w:rPr>
        <w:t xml:space="preserve">, &amp; Rowlands, 2009; Reese, </w:t>
      </w:r>
      <w:proofErr w:type="spellStart"/>
      <w:r w:rsidR="00576D4D" w:rsidRPr="00576D4D">
        <w:rPr>
          <w:rFonts w:ascii="Times New Roman" w:hAnsi="Times New Roman" w:cs="Times New Roman"/>
          <w:highlight w:val="yellow"/>
        </w:rPr>
        <w:t>Toland</w:t>
      </w:r>
      <w:proofErr w:type="spellEnd"/>
      <w:r w:rsidR="00576D4D" w:rsidRPr="00576D4D">
        <w:rPr>
          <w:rFonts w:ascii="Times New Roman" w:hAnsi="Times New Roman" w:cs="Times New Roman"/>
          <w:highlight w:val="yellow"/>
        </w:rPr>
        <w:t xml:space="preserve">, </w:t>
      </w:r>
      <w:proofErr w:type="spellStart"/>
      <w:r w:rsidR="00576D4D" w:rsidRPr="00576D4D">
        <w:rPr>
          <w:rFonts w:ascii="Times New Roman" w:hAnsi="Times New Roman" w:cs="Times New Roman"/>
          <w:highlight w:val="yellow"/>
        </w:rPr>
        <w:t>Slone</w:t>
      </w:r>
      <w:proofErr w:type="spellEnd"/>
      <w:r w:rsidR="00576D4D" w:rsidRPr="00576D4D">
        <w:rPr>
          <w:rFonts w:ascii="Times New Roman" w:hAnsi="Times New Roman" w:cs="Times New Roman"/>
          <w:highlight w:val="yellow"/>
        </w:rPr>
        <w:t xml:space="preserve">, &amp; </w:t>
      </w:r>
      <w:proofErr w:type="spellStart"/>
      <w:r w:rsidR="00576D4D" w:rsidRPr="00576D4D">
        <w:rPr>
          <w:rFonts w:ascii="Times New Roman" w:hAnsi="Times New Roman" w:cs="Times New Roman"/>
          <w:highlight w:val="yellow"/>
        </w:rPr>
        <w:t>Norsworthy</w:t>
      </w:r>
      <w:proofErr w:type="spellEnd"/>
      <w:r w:rsidR="00576D4D" w:rsidRPr="00576D4D">
        <w:rPr>
          <w:rFonts w:ascii="Times New Roman" w:hAnsi="Times New Roman" w:cs="Times New Roman"/>
          <w:highlight w:val="yellow"/>
        </w:rPr>
        <w:t>, 2010)</w:t>
      </w:r>
      <w:r w:rsidR="00576D4D" w:rsidRPr="00576D4D">
        <w:rPr>
          <w:rFonts w:ascii="Times New Roman" w:hAnsi="Times New Roman" w:cs="Times New Roman"/>
        </w:rPr>
        <w:t xml:space="preserve">, although this is not conclusive, as the PCOMS varies from other FB systems in other ways as well. </w:t>
      </w:r>
    </w:p>
    <w:p w14:paraId="3F690481" w14:textId="1D9FAE21" w:rsidR="00706045" w:rsidRDefault="0090141E" w:rsidP="00706045">
      <w:pPr>
        <w:pStyle w:val="ListParagraph"/>
        <w:numPr>
          <w:ilvl w:val="0"/>
          <w:numId w:val="1"/>
        </w:numPr>
        <w:rPr>
          <w:rFonts w:ascii="Times New Roman" w:hAnsi="Times New Roman" w:cs="Times New Roman"/>
        </w:rPr>
      </w:pPr>
      <w:r>
        <w:rPr>
          <w:rFonts w:ascii="Times New Roman" w:hAnsi="Times New Roman" w:cs="Times New Roman"/>
        </w:rPr>
        <w:t>Limitations</w:t>
      </w:r>
    </w:p>
    <w:p w14:paraId="11E7DEFD" w14:textId="6A911723" w:rsidR="0090141E" w:rsidRDefault="0090141E" w:rsidP="0090141E">
      <w:pPr>
        <w:pStyle w:val="ListParagraph"/>
        <w:numPr>
          <w:ilvl w:val="1"/>
          <w:numId w:val="1"/>
        </w:numPr>
        <w:rPr>
          <w:rFonts w:ascii="Times New Roman" w:hAnsi="Times New Roman" w:cs="Times New Roman"/>
        </w:rPr>
      </w:pPr>
      <w:r>
        <w:rPr>
          <w:rFonts w:ascii="Times New Roman" w:hAnsi="Times New Roman" w:cs="Times New Roman"/>
        </w:rPr>
        <w:t>Not an RCT, and no true comparison group available</w:t>
      </w:r>
      <w:r w:rsidR="00EF0667">
        <w:rPr>
          <w:rFonts w:ascii="Times New Roman" w:hAnsi="Times New Roman" w:cs="Times New Roman"/>
        </w:rPr>
        <w:t xml:space="preserve"> to control for temporality</w:t>
      </w:r>
    </w:p>
    <w:p w14:paraId="025168EC" w14:textId="63DAA33D" w:rsidR="00EE0E42" w:rsidRDefault="00EE0E42" w:rsidP="0090141E">
      <w:pPr>
        <w:pStyle w:val="ListParagraph"/>
        <w:numPr>
          <w:ilvl w:val="1"/>
          <w:numId w:val="1"/>
        </w:numPr>
        <w:rPr>
          <w:rFonts w:ascii="Times New Roman" w:hAnsi="Times New Roman" w:cs="Times New Roman"/>
        </w:rPr>
      </w:pPr>
      <w:r>
        <w:rPr>
          <w:rFonts w:ascii="Times New Roman" w:hAnsi="Times New Roman" w:cs="Times New Roman"/>
        </w:rPr>
        <w:t>Can’t rule out the effect of time, which was</w:t>
      </w:r>
      <w:r w:rsidR="004361A8">
        <w:rPr>
          <w:rFonts w:ascii="Times New Roman" w:hAnsi="Times New Roman" w:cs="Times New Roman"/>
        </w:rPr>
        <w:t xml:space="preserve"> </w:t>
      </w:r>
      <w:r>
        <w:rPr>
          <w:rFonts w:ascii="Times New Roman" w:hAnsi="Times New Roman" w:cs="Times New Roman"/>
        </w:rPr>
        <w:t xml:space="preserve">confounded with the introduction of the profile </w:t>
      </w:r>
      <w:r w:rsidR="001174E2">
        <w:rPr>
          <w:rFonts w:ascii="Times New Roman" w:hAnsi="Times New Roman" w:cs="Times New Roman"/>
        </w:rPr>
        <w:t>report</w:t>
      </w:r>
    </w:p>
    <w:p w14:paraId="5D3F50A8" w14:textId="57F092E8" w:rsidR="00444CC0" w:rsidRDefault="00444CC0" w:rsidP="00444CC0">
      <w:pPr>
        <w:rPr>
          <w:rFonts w:ascii="Times New Roman" w:hAnsi="Times New Roman" w:cs="Times New Roman"/>
        </w:rPr>
      </w:pPr>
    </w:p>
    <w:p w14:paraId="4340B3A9" w14:textId="24392B05" w:rsidR="00444CC0" w:rsidRDefault="00444CC0" w:rsidP="00444CC0">
      <w:pPr>
        <w:rPr>
          <w:rFonts w:ascii="Times New Roman" w:hAnsi="Times New Roman" w:cs="Times New Roman"/>
        </w:rPr>
      </w:pPr>
    </w:p>
    <w:p w14:paraId="40342360" w14:textId="5032C538" w:rsidR="00444CC0" w:rsidRPr="00083FAD" w:rsidRDefault="00444CC0" w:rsidP="00444CC0">
      <w:pPr>
        <w:rPr>
          <w:rFonts w:ascii="Times New Roman" w:hAnsi="Times New Roman" w:cs="Times New Roman"/>
          <w:b/>
          <w:bCs/>
        </w:rPr>
      </w:pPr>
      <w:r w:rsidRPr="00083FAD">
        <w:rPr>
          <w:rFonts w:ascii="Times New Roman" w:hAnsi="Times New Roman" w:cs="Times New Roman"/>
          <w:b/>
          <w:bCs/>
        </w:rPr>
        <w:t>Stuff from the intro that doesn’t currently have a home</w:t>
      </w:r>
    </w:p>
    <w:p w14:paraId="571C842B" w14:textId="5D6F714A" w:rsidR="004C6E5B" w:rsidRPr="00E75D55" w:rsidRDefault="00444CC0" w:rsidP="00E75D55">
      <w:pPr>
        <w:pStyle w:val="ListParagraph"/>
        <w:numPr>
          <w:ilvl w:val="0"/>
          <w:numId w:val="1"/>
        </w:numPr>
        <w:rPr>
          <w:rFonts w:ascii="Times New Roman" w:hAnsi="Times New Roman" w:cs="Times New Roman"/>
        </w:rPr>
      </w:pPr>
      <w:r>
        <w:rPr>
          <w:rFonts w:ascii="Times New Roman" w:hAnsi="Times New Roman" w:cs="Times New Roman"/>
        </w:rPr>
        <w:t>Giving feedback to both clients and therapists produces better outcomes (</w:t>
      </w:r>
      <w:proofErr w:type="spellStart"/>
      <w:r w:rsidRPr="00620556">
        <w:rPr>
          <w:rFonts w:ascii="Times New Roman" w:hAnsi="Times New Roman" w:cs="Times New Roman"/>
          <w:highlight w:val="yellow"/>
        </w:rPr>
        <w:t>Knaup</w:t>
      </w:r>
      <w:proofErr w:type="spellEnd"/>
      <w:r w:rsidRPr="00620556">
        <w:rPr>
          <w:rFonts w:ascii="Times New Roman" w:hAnsi="Times New Roman" w:cs="Times New Roman"/>
          <w:highlight w:val="yellow"/>
        </w:rPr>
        <w:t xml:space="preserve"> al, 2009</w:t>
      </w:r>
      <w:r>
        <w:rPr>
          <w:rFonts w:ascii="Times New Roman" w:hAnsi="Times New Roman" w:cs="Times New Roman"/>
        </w:rPr>
        <w:t>)</w:t>
      </w:r>
    </w:p>
    <w:p w14:paraId="410AD1B9" w14:textId="28DF7508" w:rsidR="004C6E5B" w:rsidRPr="00E75D55" w:rsidRDefault="004C6E5B" w:rsidP="00E75D55">
      <w:pPr>
        <w:pStyle w:val="ListParagraph"/>
        <w:numPr>
          <w:ilvl w:val="0"/>
          <w:numId w:val="1"/>
        </w:numPr>
        <w:rPr>
          <w:rFonts w:ascii="Times New Roman" w:hAnsi="Times New Roman" w:cs="Times New Roman"/>
        </w:rPr>
      </w:pPr>
      <w:r w:rsidRPr="003C7454">
        <w:rPr>
          <w:rFonts w:ascii="Times New Roman" w:hAnsi="Times New Roman" w:cs="Times New Roman"/>
        </w:rPr>
        <w:t xml:space="preserve">OQ predicts deterioration in 85-100% of cases, with some false positives </w:t>
      </w:r>
      <w:r w:rsidRPr="003C7454">
        <w:rPr>
          <w:rFonts w:ascii="Times New Roman" w:hAnsi="Times New Roman" w:cs="Times New Roman"/>
        </w:rPr>
        <w:fldChar w:fldCharType="begin" w:fldLock="1"/>
      </w:r>
      <w:r>
        <w:rPr>
          <w:rFonts w:ascii="Times New Roman" w:hAnsi="Times New Roman" w:cs="Times New Roman"/>
        </w:rPr>
        <w:instrText>ADDIN CSL_CITATION {"citationItems":[{"id":"ITEM-1","itemData":{"DOI":"10.1037/pst0000167","ISSN":"19391536","abstract":"This systematic review and meta-analysis examines the impact of measuring, monitoring, and feeding back information on client progress to clinicians while they deliver psychotherapy. It considers the effects of the 2 most frequently studied routine outcome monitoring (ROM) practices: The Partners for Change Outcome Management System and the Outcome Questionnaire System. Like other ROM practices, they typify attempts to enhance routine care by assisting psychotherapists in recognizing problematic treatment response and increasing collaboration between therapist and client to overcome poor treatment response. A total of 24 studies were identified and considered suitable for analysis. Two-thirds of the studies found that ROM-assisted psychotherapy was superior to treatment-as-usual offered by the same practitioners. Mean standardized effect sizes indicated that the effects ranged from small to moderate. Feedback practices reduced deterioration rates and nearly doubled clinically significant/reliable change rates in clients who were predicted to have a poor outcome. Clinical examples, diversity considerations. and therapeutic advances are provided.","author":[{"dropping-particle":"","family":"Lambert","given":"Michael J.","non-dropping-particle":"","parse-names":false,"suffix":""},{"dropping-particle":"","family":"Whipple","given":"Jason L.","non-dropping-particle":"","parse-names":false,"suffix":""},{"dropping-particle":"","family":"Kleinstäuber","given":"Maria","non-dropping-particle":"","parse-names":false,"suffix":""}],"container-title":"Psychotherapy","id":"ITEM-1","issue":"4","issued":{"date-parts":[["2018"]]},"page":"520-537","title":"Collecting and Delivering Progress Feedback: A Meta-Analysis of Routine Outcome Monitoring","type":"article-journal","volume":"55"},"uris":["http://www.mendeley.com/documents/?uuid=5a9826e4-0ebc-4e46-84c7-9a2062bfcb36"]}],"mendeley":{"formattedCitation":"(Lambert et al., 2018)","plainTextFormattedCitation":"(Lambert et al., 2018)","previouslyFormattedCitation":"(Lambert, Whipple, &amp; Kleinstäuber, 2018)"},"properties":{"noteIndex":0},"schema":"https://github.com/citation-style-language/schema/raw/master/csl-citation.json"}</w:instrText>
      </w:r>
      <w:r w:rsidRPr="003C7454">
        <w:rPr>
          <w:rFonts w:ascii="Times New Roman" w:hAnsi="Times New Roman" w:cs="Times New Roman"/>
        </w:rPr>
        <w:fldChar w:fldCharType="separate"/>
      </w:r>
      <w:r w:rsidRPr="00433B3E">
        <w:rPr>
          <w:rFonts w:ascii="Times New Roman" w:hAnsi="Times New Roman" w:cs="Times New Roman"/>
          <w:noProof/>
        </w:rPr>
        <w:t>(Lambert et al., 2018)</w:t>
      </w:r>
      <w:r w:rsidRPr="003C7454">
        <w:rPr>
          <w:rFonts w:ascii="Times New Roman" w:hAnsi="Times New Roman" w:cs="Times New Roman"/>
        </w:rPr>
        <w:fldChar w:fldCharType="end"/>
      </w:r>
    </w:p>
    <w:p w14:paraId="52D40931" w14:textId="458CAE62" w:rsidR="00C30E37" w:rsidRDefault="00C30E37" w:rsidP="00C30E37">
      <w:pPr>
        <w:pStyle w:val="ListParagraph"/>
        <w:numPr>
          <w:ilvl w:val="0"/>
          <w:numId w:val="1"/>
        </w:numPr>
        <w:rPr>
          <w:rFonts w:ascii="Times New Roman" w:hAnsi="Times New Roman" w:cs="Times New Roman"/>
        </w:rPr>
      </w:pPr>
      <w:commentRangeStart w:id="5"/>
      <w:r>
        <w:rPr>
          <w:rFonts w:ascii="Times New Roman" w:hAnsi="Times New Roman" w:cs="Times New Roman"/>
        </w:rPr>
        <w:t>Is it the alert that improves outcomes?</w:t>
      </w:r>
      <w:commentRangeEnd w:id="5"/>
      <w:r w:rsidR="0073527D">
        <w:rPr>
          <w:rStyle w:val="CommentReference"/>
        </w:rPr>
        <w:commentReference w:id="5"/>
      </w:r>
    </w:p>
    <w:p w14:paraId="2B71810E" w14:textId="77777777" w:rsidR="00C30E37" w:rsidRPr="000F7C39" w:rsidRDefault="00C30E37" w:rsidP="00C30E37">
      <w:pPr>
        <w:pStyle w:val="ListParagraph"/>
        <w:numPr>
          <w:ilvl w:val="1"/>
          <w:numId w:val="1"/>
        </w:numPr>
        <w:rPr>
          <w:rFonts w:ascii="Times New Roman" w:hAnsi="Times New Roman" w:cs="Times New Roman"/>
        </w:rPr>
      </w:pPr>
      <w:r w:rsidRPr="000F7C39">
        <w:rPr>
          <w:rFonts w:ascii="Times New Roman" w:hAnsi="Times New Roman" w:cs="Times New Roman"/>
        </w:rPr>
        <w:t xml:space="preserve">Trajectories of NOT patients were similar in FB and NFB conditions until the therapist in the FB condition was signaled that the patient was off track, but from that point forward the outcomes of patients in the FB condition improved significantly more than those in the NFB condition </w:t>
      </w:r>
      <w:r w:rsidRPr="000F7C39">
        <w:rPr>
          <w:rFonts w:ascii="Times New Roman" w:hAnsi="Times New Roman" w:cs="Times New Roman"/>
        </w:rPr>
        <w:fldChar w:fldCharType="begin" w:fldLock="1"/>
      </w:r>
      <w:r w:rsidRPr="000F7C39">
        <w:rPr>
          <w:rFonts w:ascii="Times New Roman" w:hAnsi="Times New Roman" w:cs="Times New Roman"/>
        </w:rPr>
        <w:instrText>ADDIN CSL_CITATION {"citationItems":[{"id":"ITEM-1","itemData":{"DOI":"10.1016/j.jpsychores.2013.07.003","ISSN":"00223999","abstract":"Objectives: Although psychosomatic in-patient treatment is effective, 5-10% of the patients deteriorate. Providing patient progress feedback and clinical support tools to therapists improves the outcome for patients at risk of deterioration in counseling, outpatient psychotherapy, and substance abuse treatment. This study investigated the effects of feedback on psychosomatically treated in-patients at risk of treatment failure. Methods: At intake, all patients of two psychosomatic clinics were randomized either into the experimental group or the treatment-as-usual control group. Both groups were tracked weekly with the \"Outcome Questionnaire\" (OQ-45) measuring patient progress and with the clinical support tool \"Assessment of Signal Cases\" (ASC). Therapists received feedback from both instruments for all their experimental group patients. \"Patients at risk\" were defined as patients who deviated from expected recovery curves by at least one standard deviation. Of 252 patients, 43 patients were at risk: 23 belonged to the experimental group, 20 to the control group. The feedback effect was analyzed using a level-2-model for discontinuous change, effect size (d), reliable change index (RCI), and odds ratio for reliable deterioration. Results: For patients at risk, the experimental group showed an improved outcome on the OQ-45 total scale compared to the control group (p &lt; 0.05, d = 0.54). By providing feedback, the rate of reliably deteriorated patients at risk was reduced from 25.0% (control group) to 8.7% (experimental group) - odds ratio = 0.29. All reliably improved patients at risk belonged to the experimental group. Conclusion: Feedback improves the outcome of patients at risk undergoing psychosomatic in-patient treatment. © 2013 Elsevier Inc.","author":[{"dropping-particle":"","family":"Probst","given":"Thomas","non-dropping-particle":"","parse-names":false,"suffix":""},{"dropping-particle":"","family":"Lambert","given":"Michael J.","non-dropping-particle":"","parse-names":false,"suffix":""},{"dropping-particle":"","family":"Loew","given":"Thomas H.","non-dropping-particle":"","parse-names":false,"suffix":""},{"dropping-particle":"","family":"Dahlbender","given":"Reiner W.","non-dropping-particle":"","parse-names":false,"suffix":""},{"dropping-particle":"","family":"Göllner","given":"Richard","non-dropping-particle":"","parse-names":false,"suffix":""},{"dropping-particle":"","family":"Tritt","given":"Karin","non-dropping-particle":"","parse-names":false,"suffix":""}],"container-title":"Journal of Psychosomatic Research","id":"ITEM-1","issue":"3","issued":{"date-parts":[["2013"]]},"page":"255-261","publisher":"Elsevier Inc.","title":"Feedback on patient progress and clinical support tools for therapists: Improved outcome for patients at risk of treatment failure in psychosomatic in-patient therapy under the conditions of routine practice","type":"article-journal","volume":"75"},"uris":["http://www.mendeley.com/documents/?uuid=b7f97a55-975f-45ae-91c3-4b8fe9b123b4"]}],"mendeley":{"formattedCitation":"(Probst et al., 2013)","plainTextFormattedCitation":"(Probst et al., 2013)","previouslyFormattedCitation":"(Probst et al., 2013)"},"properties":{"noteIndex":0},"schema":"https://github.com/citation-style-language/schema/raw/master/csl-citation.json"}</w:instrText>
      </w:r>
      <w:r w:rsidRPr="000F7C39">
        <w:rPr>
          <w:rFonts w:ascii="Times New Roman" w:hAnsi="Times New Roman" w:cs="Times New Roman"/>
        </w:rPr>
        <w:fldChar w:fldCharType="separate"/>
      </w:r>
      <w:r w:rsidRPr="000F7C39">
        <w:rPr>
          <w:rFonts w:ascii="Times New Roman" w:hAnsi="Times New Roman" w:cs="Times New Roman"/>
          <w:noProof/>
        </w:rPr>
        <w:t>(Probst et al., 2013)</w:t>
      </w:r>
      <w:r w:rsidRPr="000F7C39">
        <w:rPr>
          <w:rFonts w:ascii="Times New Roman" w:hAnsi="Times New Roman" w:cs="Times New Roman"/>
        </w:rPr>
        <w:fldChar w:fldCharType="end"/>
      </w:r>
    </w:p>
    <w:p w14:paraId="3C70D146" w14:textId="77777777" w:rsidR="00C30E37" w:rsidRDefault="00C30E37" w:rsidP="00C30E37">
      <w:pPr>
        <w:pStyle w:val="ListParagraph"/>
        <w:numPr>
          <w:ilvl w:val="1"/>
          <w:numId w:val="1"/>
        </w:numPr>
        <w:rPr>
          <w:rFonts w:ascii="Times New Roman" w:hAnsi="Times New Roman" w:cs="Times New Roman"/>
        </w:rPr>
      </w:pPr>
      <w:r>
        <w:rPr>
          <w:rFonts w:ascii="Times New Roman" w:hAnsi="Times New Roman" w:cs="Times New Roman"/>
        </w:rPr>
        <w:t xml:space="preserve">Same percentage of clients in feedback and no feedback conditions go off track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et al., 2015)","plainTextFormattedCitation":"(Amble, Gude, Stubdal, et al., 2015)","previouslyFormattedCitation":"(Amble, Gude, Stubdal, et al., 2015)"},"properties":{"noteIndex":0},"schema":"https://github.com/citation-style-language/schema/raw/master/csl-citation.json"}</w:instrText>
      </w:r>
      <w:r>
        <w:rPr>
          <w:rFonts w:ascii="Times New Roman" w:hAnsi="Times New Roman" w:cs="Times New Roman"/>
        </w:rPr>
        <w:fldChar w:fldCharType="separate"/>
      </w:r>
      <w:r w:rsidRPr="00E239C2">
        <w:rPr>
          <w:rFonts w:ascii="Times New Roman" w:hAnsi="Times New Roman" w:cs="Times New Roman"/>
          <w:noProof/>
        </w:rPr>
        <w:t>(Amble, Gude, Stubdal, et al., 2015)</w:t>
      </w:r>
      <w:r>
        <w:rPr>
          <w:rFonts w:ascii="Times New Roman" w:hAnsi="Times New Roman" w:cs="Times New Roman"/>
        </w:rPr>
        <w:fldChar w:fldCharType="end"/>
      </w:r>
      <w:r>
        <w:rPr>
          <w:rFonts w:ascii="Times New Roman" w:hAnsi="Times New Roman" w:cs="Times New Roman"/>
        </w:rPr>
        <w:t xml:space="preserve">. </w:t>
      </w:r>
    </w:p>
    <w:p w14:paraId="4F194671" w14:textId="77777777" w:rsidR="00C30E37" w:rsidRDefault="00C30E37" w:rsidP="00C30E37">
      <w:pPr>
        <w:pStyle w:val="ListParagraph"/>
        <w:numPr>
          <w:ilvl w:val="1"/>
          <w:numId w:val="1"/>
        </w:numPr>
        <w:rPr>
          <w:rFonts w:ascii="Times New Roman" w:hAnsi="Times New Roman" w:cs="Times New Roman"/>
        </w:rPr>
      </w:pPr>
      <w:r>
        <w:rPr>
          <w:rFonts w:ascii="Times New Roman" w:hAnsi="Times New Roman" w:cs="Times New Roman"/>
        </w:rPr>
        <w:t xml:space="preserve">Clients in feedback and no feedback conditions who went off track had similar trajectories up to the point that the feedback condition clients received feedback, at which point their trajectory departed, indicating that the off track feedback was the effective component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et al., 2015)","plainTextFormattedCitation":"(Amble, Gude, Stubdal, et al., 2015)","previouslyFormattedCitation":"(Amble, Gude, Stubdal, et al., 2015)"},"properties":{"noteIndex":0},"schema":"https://github.com/citation-style-language/schema/raw/master/csl-citation.json"}</w:instrText>
      </w:r>
      <w:r>
        <w:rPr>
          <w:rFonts w:ascii="Times New Roman" w:hAnsi="Times New Roman" w:cs="Times New Roman"/>
        </w:rPr>
        <w:fldChar w:fldCharType="separate"/>
      </w:r>
      <w:r w:rsidRPr="0090141E">
        <w:rPr>
          <w:rFonts w:ascii="Times New Roman" w:hAnsi="Times New Roman" w:cs="Times New Roman"/>
          <w:noProof/>
        </w:rPr>
        <w:t>(Amble, Gude, Stubdal, et al., 2015)</w:t>
      </w:r>
      <w:r>
        <w:rPr>
          <w:rFonts w:ascii="Times New Roman" w:hAnsi="Times New Roman" w:cs="Times New Roman"/>
        </w:rPr>
        <w:fldChar w:fldCharType="end"/>
      </w:r>
    </w:p>
    <w:p w14:paraId="17B038FE" w14:textId="77777777" w:rsidR="00C30E37" w:rsidRDefault="00C30E37" w:rsidP="00C30E37">
      <w:pPr>
        <w:pStyle w:val="ListParagraph"/>
        <w:numPr>
          <w:ilvl w:val="1"/>
          <w:numId w:val="1"/>
        </w:numPr>
        <w:rPr>
          <w:rFonts w:ascii="Times New Roman" w:hAnsi="Times New Roman" w:cs="Times New Roman"/>
        </w:rPr>
      </w:pPr>
      <w:r>
        <w:rPr>
          <w:rFonts w:ascii="Times New Roman" w:hAnsi="Times New Roman" w:cs="Times New Roman"/>
        </w:rPr>
        <w:t xml:space="preserve">Some research shows that slopes do change after a client receives an alert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{"citationItems":[{"id":"ITEM-1","itemData":{"DOI":"10.1016/j.jpsychores.2013.07.003","ISSN":"00223999","abstract":"Objectives: Although psychosomatic in-patient treatment is effective, 5-10% of the patients deteriorate. Providing patient progress feedback and clinical support tools to therapists improves the outcome for patients at risk of deterioration in counseling, outpatient psychotherapy, and substance abuse treatment. This study investigated the effects of feedback on psychosomatically treated in-patients at risk of treatment failure. Methods: At intake, all patients of two psychosomatic clinics were randomized either into the experimental group or the treatment-as-usual control group. Both groups were tracked weekly with the \"Outcome Questionnaire\" (OQ-45) measuring patient progress and with the clinical support tool \"Assessment of Signal Cases\" (ASC). Therapists received feedback from both instruments for all their experimental group patients. \"Patients at risk\" were defined as patients who deviated from expected recovery curves by at least one standard deviation. Of 252 patients, 43 patients were at risk: 23 belonged to the experimental group, 20 to the control group. The feedback effect was analyzed using a level-2-model for discontinuous change, effect size (d), reliable change index (RCI), and odds ratio for reliable deterioration. Results: For patients at risk, the experimental group showed an improved outcome on the OQ-45 total scale compared to the control group (p &lt; 0.05, d = 0.54). By providing feedback, the rate of reliably deteriorated patients at risk was reduced from 25.0% (control group) to 8.7% (experimental group) - odds ratio = 0.29. All reliably improved patients at risk belonged to the experimental group. Conclusion: Feedback improves the outcome of patients at risk undergoing psychosomatic in-patient treatment. © 2013 Elsevier Inc.","author":[{"dropping-particle":"","family":"Probst","given":"Thomas","non-dropping-particle":"","parse-names":false,"suffix":""},{"dropping-particle":"","family":"Lambert","given":"Michael J.","non-dropping-particle":"","parse-names":false,"suffix":""},{"dropping-particle":"","family":"Loew","given":"Thomas H.","non-dropping-particle":"","parse-names":false,"suffix":""},{"dropping-particle":"","family":"Dahlbender","given":"Reiner W.","non-dropping-particle":"","parse-names":false,"suffix":""},{"dropping-particle":"","family":"Göllner","given":"Richard","non-dropping-particle":"","parse-names":false,"suffix":""},{"dropping-particle":"","family":"Tritt","given":"Karin","non-dropping-particle":"","parse-names":false,"suffix":""}],"container-title":"Journal of Psychosomatic Research","id":"ITEM-1","issue":"3","issued":{"date-parts":[["2013"]]},"page":"255-261","publisher":"Elsevier Inc.","title":"Feedback on patient progress and clinical support tools for therapists: Improved outcome for patients at risk of treatment failure in psychosomatic in-patient therapy under the conditions of routine practice","type":"article-journal","volume":"75"},"uris":["http://www.mendeley.com/documents/?uuid=b7f97a55-975f-45ae-91c3-4b8fe9b123b4"]},{"id":"ITEM-2","itemData":{"abstract":"The current study examined the effects of providing treatment progress information and problem-solving tools to both patients and therapists during the course of psychotherapy. Three hundred and seventy patients were randomly assigned to one of two treatment groups: treatment-as-usual, or an experimental condition based on the use of patient/therapist feedback and clinical decision-support tools. Patients in the feedback condition were significantly more improved at termination than the patients in the treatment-as-usual condition. Treatment effects were not a consequence of different amounts of psychotherapy received by experimental and control clients. These findings are consistent with past research on these approaches although the effect size was smaller in this study. Not all therapists were aided by the feedback intervention.","author":[{"dropping-particle":"","family":"Simon","given":"Witold","non-dropping-particle":"","parse-names":false,"suffix":""},{"dropping-particle":"","family":"Lambert","given":"Michael J","non-dropping-particle":"","parse-names":false,"suffix":""},{"dropping-particle":"","family":"Harris","given":"Mitchell W.","non-dropping-particle":"","parse-names":false,"suffix":""},{"dropping-particle":"","family":"Busath","given":"Gregory","non-dropping-particle":"","parse-names":false,"suffix":""},{"dropping-particle":"","family":"Vazquez","given":"Aaron","non-dropping-particle":"","parse-names":false,"suffix":""}],"container-title":"Psychotherapy Research","id":"ITEM-2","issue":"6","issued":{"date-parts":[["2012"]]},"page":"638-647","title":"Providing patient progress information and clinical support tools to therapists: Effects on patients at risk of treatment failure","type":"article-journal","volume":"22"},"uris":["http://www.mendeley.com/documents/?uuid=ea96c097-02f3-4367-9124-f634b9dd84f0"]}],"mendeley":{"formattedCitation":"(Probst et al., 2013; Simon, Lambert, Harris, Busath, &amp; Vazquez, 2012)","plainTextFormattedCitation":"(Probst et al., 2013; Simon, Lambert, Harris, Busath, &amp; Vazquez, 2012)","previouslyFormattedCitation":"(Probst et al., 2013; Simon, Lambert, Harris, Busath, &amp; Vazquez, 2012)"},"properties":{"noteIndex":0},"schema":"https://github.com/citation-style-language/schema/raw/master/csl-citation.json"}</w:instrText>
      </w:r>
      <w:r>
        <w:rPr>
          <w:rFonts w:ascii="Times New Roman" w:hAnsi="Times New Roman" w:cs="Times New Roman"/>
        </w:rPr>
        <w:fldChar w:fldCharType="separate"/>
      </w:r>
      <w:r w:rsidRPr="00394DE5">
        <w:rPr>
          <w:rFonts w:ascii="Times New Roman" w:hAnsi="Times New Roman" w:cs="Times New Roman"/>
          <w:noProof/>
        </w:rPr>
        <w:t>(Probst et al., 2013; Simon, Lambert, Harris, Busath, &amp; Vazquez, 2012)</w:t>
      </w:r>
      <w:r>
        <w:rPr>
          <w:rFonts w:ascii="Times New Roman" w:hAnsi="Times New Roman" w:cs="Times New Roman"/>
        </w:rPr>
        <w:fldChar w:fldCharType="end"/>
      </w:r>
      <w:r>
        <w:rPr>
          <w:rFonts w:ascii="Times New Roman" w:hAnsi="Times New Roman" w:cs="Times New Roman"/>
        </w:rPr>
        <w:t xml:space="preserve">, but other research did not find an effect of feedback alert on slope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Stubdal, &amp; Wampold, 2015)","plainTextFormattedCitation":"(Amble, Gude, Ulvenes, Stubdal, &amp; Wampold, 2015)","previouslyFormattedCitation":"(Amble, Gude, Ulvenes, Stubdal, &amp; Wampold, 2015)"},"properties":{"noteIndex":0},"schema":"https://github.com/citation-style-language/schema/raw/master/csl-citation.json"}</w:instrText>
      </w:r>
      <w:r>
        <w:rPr>
          <w:rFonts w:ascii="Times New Roman" w:hAnsi="Times New Roman" w:cs="Times New Roman"/>
        </w:rPr>
        <w:fldChar w:fldCharType="separate"/>
      </w:r>
      <w:r w:rsidRPr="00394DE5">
        <w:rPr>
          <w:rFonts w:ascii="Times New Roman" w:hAnsi="Times New Roman" w:cs="Times New Roman"/>
          <w:noProof/>
        </w:rPr>
        <w:t>(Amble, Gude, Ulvenes, Stubdal, &amp; Wampold, 2015)</w:t>
      </w:r>
      <w:r>
        <w:rPr>
          <w:rFonts w:ascii="Times New Roman" w:hAnsi="Times New Roman" w:cs="Times New Roman"/>
        </w:rPr>
        <w:fldChar w:fldCharType="end"/>
      </w:r>
    </w:p>
    <w:p w14:paraId="5E8716E1" w14:textId="6BD54D32" w:rsidR="00C30E37" w:rsidRDefault="00C30E37" w:rsidP="00C30E37">
      <w:pPr>
        <w:pStyle w:val="ListParagraph"/>
        <w:numPr>
          <w:ilvl w:val="1"/>
          <w:numId w:val="1"/>
        </w:numPr>
        <w:rPr>
          <w:rFonts w:ascii="Times New Roman" w:hAnsi="Times New Roman" w:cs="Times New Roman"/>
        </w:rPr>
      </w:pPr>
      <w:r>
        <w:rPr>
          <w:rFonts w:ascii="Times New Roman" w:hAnsi="Times New Roman" w:cs="Times New Roman"/>
        </w:rPr>
        <w:t xml:space="preserve">Although clients’ slopes improved after they received feedback, clients in a no feedback condition also had improved slopes after they went off track (when they would have received feedback), and the post-feedback slopes in the two conditions weren’t significantly different, failing to conclusively conclude that feedback results in improved rate of change. Instead, authors posit that signals tend to occur at high scores which are more likely to regress to the mean, potentially accounting for the decreasing slopes in both conditions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et al., 2015)","plainTextFormattedCitation":"(Amble, Gude, Ulvenes, et al., 2015)","previouslyFormattedCitation":"(Amble, Gude, Ulvenes, et al., 2015)"},"properties":{"noteIndex":0},"schema":"https://github.com/citation-style-language/schema/raw/master/csl-citation.json"}</w:instrText>
      </w:r>
      <w:r>
        <w:rPr>
          <w:rFonts w:ascii="Times New Roman" w:hAnsi="Times New Roman" w:cs="Times New Roman"/>
        </w:rPr>
        <w:fldChar w:fldCharType="separate"/>
      </w:r>
      <w:r w:rsidRPr="00394DE5">
        <w:rPr>
          <w:rFonts w:ascii="Times New Roman" w:hAnsi="Times New Roman" w:cs="Times New Roman"/>
          <w:noProof/>
        </w:rPr>
        <w:t>(Amble, Gude, Ulvenes, et al., 2015)</w:t>
      </w:r>
      <w:r>
        <w:rPr>
          <w:rFonts w:ascii="Times New Roman" w:hAnsi="Times New Roman" w:cs="Times New Roman"/>
        </w:rPr>
        <w:fldChar w:fldCharType="end"/>
      </w:r>
    </w:p>
    <w:p w14:paraId="70FF5BF1" w14:textId="2A65A3B4" w:rsidR="00E108DB" w:rsidRDefault="004A1D23" w:rsidP="00E108DB">
      <w:pPr>
        <w:pStyle w:val="ListParagraph"/>
        <w:numPr>
          <w:ilvl w:val="0"/>
          <w:numId w:val="1"/>
        </w:numPr>
        <w:rPr>
          <w:rFonts w:ascii="Times New Roman" w:hAnsi="Times New Roman" w:cs="Times New Roman"/>
        </w:rPr>
      </w:pPr>
      <w:r>
        <w:rPr>
          <w:rFonts w:ascii="Times New Roman" w:hAnsi="Times New Roman" w:cs="Times New Roman"/>
        </w:rPr>
        <w:t>Other research on feedback effects</w:t>
      </w:r>
    </w:p>
    <w:p w14:paraId="14AE4543" w14:textId="77777777" w:rsidR="00976093" w:rsidRDefault="00976093" w:rsidP="004A1D23">
      <w:pPr>
        <w:pStyle w:val="ListParagraph"/>
        <w:numPr>
          <w:ilvl w:val="1"/>
          <w:numId w:val="1"/>
        </w:num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Lambert, &amp; Smart, 2010)","plainTextFormattedCitation":"(Shimokawa, Lambert, &amp; Smart, 2010)","previouslyFormattedCitation":"(Shimokawa, Lambert, &amp; Smart, 2010)"},"properties":{"noteIndex":0},"schema":"https://github.com/citation-style-language/schema/raw/master/csl-citation.json"}</w:instrText>
      </w:r>
      <w:r>
        <w:rPr>
          <w:rFonts w:ascii="Times New Roman" w:hAnsi="Times New Roman" w:cs="Times New Roman"/>
        </w:rPr>
        <w:fldChar w:fldCharType="separate"/>
      </w:r>
      <w:r w:rsidRPr="00B61004">
        <w:rPr>
          <w:rFonts w:ascii="Times New Roman" w:hAnsi="Times New Roman" w:cs="Times New Roman"/>
          <w:noProof/>
        </w:rPr>
        <w:t>(Shimokawa, Lambert, &amp; Smart, 2010)</w:t>
      </w:r>
      <w:r>
        <w:rPr>
          <w:rFonts w:ascii="Times New Roman" w:hAnsi="Times New Roman" w:cs="Times New Roman"/>
        </w:rPr>
        <w:fldChar w:fldCharType="end"/>
      </w:r>
      <w:r w:rsidRPr="00776C41">
        <w:rPr>
          <w:rFonts w:ascii="Times New Roman" w:hAnsi="Times New Roman" w:cs="Times New Roman"/>
        </w:rPr>
        <w:t xml:space="preserve">. </w:t>
      </w:r>
    </w:p>
    <w:p w14:paraId="7CA3D8A1" w14:textId="77777777" w:rsidR="00976093" w:rsidRPr="003C7454" w:rsidRDefault="00976093" w:rsidP="004A1D23">
      <w:pPr>
        <w:pStyle w:val="ListParagraph"/>
        <w:numPr>
          <w:ilvl w:val="1"/>
          <w:numId w:val="1"/>
        </w:numPr>
        <w:rPr>
          <w:rFonts w:ascii="Times New Roman" w:hAnsi="Times New Roman" w:cs="Times New Roman"/>
        </w:rPr>
      </w:pPr>
      <w:r w:rsidRPr="003C7454">
        <w:rPr>
          <w:rFonts w:ascii="Times New Roman" w:hAnsi="Times New Roman" w:cs="Times New Roman"/>
          <w:highlight w:val="yellow"/>
        </w:rPr>
        <w:t>Ellsworth, Lambert, &amp; Johnson, 2006; Lambert, Whipple, Bishop, et al.,</w:t>
      </w:r>
      <w:r w:rsidRPr="003C7454">
        <w:rPr>
          <w:highlight w:val="yellow"/>
        </w:rPr>
        <w:t xml:space="preserve"> </w:t>
      </w:r>
      <w:r w:rsidRPr="003C7454">
        <w:rPr>
          <w:rFonts w:ascii="Courier New" w:hAnsi="Courier New" w:cs="Courier New"/>
          <w:highlight w:val="yellow"/>
        </w:rPr>
        <w:t>﻿</w:t>
      </w:r>
      <w:r w:rsidRPr="003C7454">
        <w:rPr>
          <w:rFonts w:ascii="Times New Roman" w:hAnsi="Times New Roman" w:cs="Times New Roman"/>
          <w:highlight w:val="yellow"/>
        </w:rPr>
        <w:t xml:space="preserve">2002; Lutz et al., 2006; </w:t>
      </w:r>
      <w:proofErr w:type="spellStart"/>
      <w:r w:rsidRPr="003C7454">
        <w:rPr>
          <w:rFonts w:ascii="Times New Roman" w:hAnsi="Times New Roman" w:cs="Times New Roman"/>
          <w:highlight w:val="yellow"/>
        </w:rPr>
        <w:t>Spielmans</w:t>
      </w:r>
      <w:proofErr w:type="spellEnd"/>
      <w:r w:rsidRPr="003C7454">
        <w:rPr>
          <w:rFonts w:ascii="Times New Roman" w:hAnsi="Times New Roman" w:cs="Times New Roman"/>
          <w:highlight w:val="yellow"/>
        </w:rPr>
        <w:t>, Masters, &amp; Lambert, 2006</w:t>
      </w:r>
    </w:p>
    <w:p w14:paraId="34BA88A8" w14:textId="77777777" w:rsidR="00976093" w:rsidRDefault="00976093" w:rsidP="004A1D23">
      <w:pPr>
        <w:pStyle w:val="ListParagraph"/>
        <w:numPr>
          <w:ilvl w:val="1"/>
          <w:numId w:val="1"/>
        </w:numPr>
        <w:rPr>
          <w:rFonts w:ascii="Times New Roman" w:hAnsi="Times New Roman" w:cs="Times New Roman"/>
        </w:rPr>
      </w:pPr>
      <w:r w:rsidRPr="003C7454">
        <w:rPr>
          <w:rFonts w:ascii="Times New Roman" w:hAnsi="Times New Roman" w:cs="Times New Roman"/>
        </w:rPr>
        <w:lastRenderedPageBreak/>
        <w:t xml:space="preserve">OQ </w:t>
      </w:r>
      <w:r w:rsidRPr="003C7454">
        <w:rPr>
          <w:rFonts w:ascii="Times New Roman" w:hAnsi="Times New Roman" w:cs="Times New Roman"/>
        </w:rPr>
        <w:fldChar w:fldCharType="begin" w:fldLock="1"/>
      </w:r>
      <w:r w:rsidRPr="003C7454">
        <w:rPr>
          <w:rFonts w:ascii="Times New Roman" w:hAnsi="Times New Roman" w:cs="Times New Roman"/>
        </w:rPr>
        <w:instrText>ADDIN CSL_CITATION {"citationItems":[{"id":"ITEM-1","itemData":{"DOI":"10.1037/a0022238","ISSN":"1939-1536","PMID":"21401277","abstract":"While highly effective, psychotherapy outcome studies suggest 5-14% of clients worsen while in treatment and that therapists are unable to identify a substantial portion of such cases. Methods to systematically collect feedback from psychotherapy clients are discussed and two systems for monitoring treatment response, feeding back this information, and assisting in problem-solving with such cases are described. Within these systems, obtaining client ratings of their relationship appear to be highly important. We summarize meta-analyses of the effects of these feedback systems (The combined weighted random effect size for the Partners for Change Outcome Management System was r = .23, 95% CI [.15, .31], p &lt; .001, k = 3, n = 558; the effect size for the Feedback condition of the Outcome Questionnaire (OQ) system among not-on-track patients was r = .25, 95% CI [.15, .34], p &lt; .001, k = 4, n = 454; the effect size for the Patient/Therapist Feedback condition of the OQ system among not-on-track patients was r = .25, 95% CI [.15, .34], p &lt; .001, k = 3, n = 495; the effect size for the Clinical Support Tools feedback condition among not-on-track patients was r = .33, 95% CI [.25, .40], p &lt; .001, k = 3, n = 535). The number of psychotherapy patients who deteriorate can be cut in half by use of these systems. We conclude with a series of practice implications, including that clinicians seriously consider making formal methods of collecting client feedback a routine part of their daily practice.","author":[{"dropping-particle":"","family":"Lambert","given":"Michael J","non-dropping-particle":"","parse-names":false,"suffix":""},{"dropping-particle":"","family":"Shimokawa","given":"Kenichi","non-dropping-particle":"","parse-names":false,"suffix":""}],"container-title":"Psychotherapy","id":"ITEM-1","issue":"1","issued":{"date-parts":[["2011","3"]]},"page":"72-79","title":"Collecting client feedback","type":"article-journal","volume":"48"},"uris":["http://www.mendeley.com/documents/?uuid=c1d5d763-8409-41e2-b0d6-837d120943c6"]},{"id":"ITEM-2","itemData":{"DOI":"10.1080/10503300600702331","ISSN":"1050-3307","abstract":"Enhancing treatment outcomes for clients who are predicted to deteriorate before leaving treatment has important implications for quality of client care. The effects of three interventions aimed at reducing client deterioration were examined in a sample of 1,374 clients whose outcome was contrasted across experimental groups and with a no-feedback/ archival control group consisting of data from 1,445 clients. Results indicated that feedback to therapists reduced deterioration rates and improved outcome across clients, especially those predicted to be treatment failures. Therapist feedback effects were enhanced by the use of prompts to action based on a clinical support tools manual but not by the provision of direct feedback to clients. Patient-focused","author":[{"dropping-particle":"","family":"Harmon","given":"S. Cory","non-dropping-particle":"","parse-names":false,"suffix":""},{"dropping-particle":"","family":"Lambert","given":"Michael J","non-dropping-particle":"","parse-names":false,"suffix":""},{"dropping-particle":"","family":"Smart","given":"David M.","non-dropping-particle":"","parse-names":false,"suffix":""},{"dropping-particle":"","family":"Hawkins","given":"Eric","non-dropping-particle":"","parse-names":false,"suffix":""},{"dropping-particle":"","family":"Nielsen","given":"Stevan L.","non-dropping-particle":"","parse-names":false,"suffix":""},{"dropping-particle":"","family":"Slade","given":"Karstin","non-dropping-particle":"","parse-names":false,"suffix":""},{"dropping-particle":"","family":"Lutz","given":"Wolfgang","non-dropping-particle":"","parse-names":false,"suffix":""}],"container-title":"Psychotherapy Research","id":"ITEM-2","issue":"4","issued":{"date-parts":[["2007","7"]]},"note":"Provided feedback to clients as well","page":"379-392","title":"Enhancing outcome for potential treatment failures: Therapist–client feedback and clinical support tools","type":"article-journal","volume":"17"},"uris":["http://www.mendeley.com/documents/?uuid=597d7784-f244-421b-8e14-abed52b1e19c"]}],"mendeley":{"formattedCitation":"(Harmon et al., 2007; Lambert &amp; Shimokawa, 2011)","plainTextFormattedCitation":"(Harmon et al., 2007; Lambert &amp; Shimokawa, 2011)","previouslyFormattedCitation":"(Harmon et al., 2007; Lambert &amp; Shimokawa, 2011)"},"properties":{"noteIndex":0},"schema":"https://github.com/citation-style-language/schema/raw/master/csl-citation.json"}</w:instrText>
      </w:r>
      <w:r w:rsidRPr="003C7454">
        <w:rPr>
          <w:rFonts w:ascii="Times New Roman" w:hAnsi="Times New Roman" w:cs="Times New Roman"/>
        </w:rPr>
        <w:fldChar w:fldCharType="separate"/>
      </w:r>
      <w:r w:rsidRPr="003C7454">
        <w:rPr>
          <w:rFonts w:ascii="Times New Roman" w:hAnsi="Times New Roman" w:cs="Times New Roman"/>
          <w:noProof/>
        </w:rPr>
        <w:t>(Harmon et al., 2007; Lambert &amp; Shimokawa, 2011)</w:t>
      </w:r>
      <w:r w:rsidRPr="003C7454">
        <w:rPr>
          <w:rFonts w:ascii="Times New Roman" w:hAnsi="Times New Roman" w:cs="Times New Roman"/>
        </w:rPr>
        <w:fldChar w:fldCharType="end"/>
      </w:r>
    </w:p>
    <w:p w14:paraId="73196BB8" w14:textId="77777777" w:rsidR="00976093" w:rsidRPr="00F14104" w:rsidRDefault="00976093" w:rsidP="004A1D23">
      <w:pPr>
        <w:pStyle w:val="ListParagraph"/>
        <w:numPr>
          <w:ilvl w:val="1"/>
          <w:numId w:val="1"/>
        </w:numPr>
        <w:rPr>
          <w:rFonts w:ascii="Times New Roman" w:hAnsi="Times New Roman" w:cs="Times New Roman"/>
        </w:rPr>
      </w:pPr>
      <w:r w:rsidRPr="003C7454">
        <w:rPr>
          <w:rFonts w:ascii="Times New Roman" w:hAnsi="Times New Roman" w:cs="Times New Roman"/>
        </w:rPr>
        <w:t xml:space="preserve">PCOMS </w:t>
      </w:r>
      <w:r w:rsidRPr="003C7454">
        <w:rPr>
          <w:rFonts w:ascii="Times New Roman" w:hAnsi="Times New Roman" w:cs="Times New Roman"/>
        </w:rPr>
        <w:fldChar w:fldCharType="begin" w:fldLock="1"/>
      </w:r>
      <w:r w:rsidRPr="003C7454">
        <w:rPr>
          <w:rFonts w:ascii="Times New Roman" w:hAnsi="Times New Roman" w:cs="Times New Roman"/>
        </w:rPr>
        <w:instrText>ADDIN CSL_CITATION {"citationItems":[{"id":"ITEM-1","itemData":{"DOI":"10.1037/a0027762","ISSN":"07085591","abstract":"Two continuous monitoring and feedback models have demonstrated gains in randomized clinical trials (RCTs): Lambert's Outcome Questionnaire (OQ) System and the Partners for Change Outcome Management System (PCOMS). This article chronicles the evolution of PCOMS from a simple way to discuss the benefit of services with clients to its emergence as an evidenced based practice to improve outcomes. Although based in Lambert's model, several differences are described: PCOMS is integrated into the ongoing psychotherapy process and includes a transparent discussion of the feedback with the client; PCOMS assesses the alliance every session; and the Outcome Rating Scale, rather than a list of symptoms rated on a Likert Scale, is a clinical tool as well as an outcome instrument that requires collaboration with clients. The research supporting the psychometrics of the measures and the PCOMS intervention is presented and the clinical process summarised. Examples of successful transportation to public behavioural health are offered and an implementation process that values consumer involvement, recovery, social justice, and the needs of the front-line clinician is discussed. With now nine RCTs and American Psychological Association endorsements to support it, it is argued that client-based outcome feedback offers a pragmatic way to transport research to practice. (PsycINFO Database Record (c) 2013 APA, all rights reserved)(journal abstract)","author":[{"dropping-particle":"","family":"Duncan","given":"Barry L.","non-dropping-particle":"","parse-names":false,"suffix":""}],"container-title":"Canadian Psychology","id":"ITEM-1","issue":"2","issued":{"date-parts":[["2012"]]},"page":"93-104","title":"The Partners for Change Outcome Management System (PCOMS): The heart and soul of change project","type":"article-journal","volume":"53"},"uris":["http://www.mendeley.com/documents/?uuid=1b38411c-4ddf-4567-b8bd-2647d5d1b807"]}],"mendeley":{"formattedCitation":"(Duncan, 2012)","plainTextFormattedCitation":"(Duncan, 2012)","previouslyFormattedCitation":"(Duncan, 2012)"},"properties":{"noteIndex":0},"schema":"https://github.com/citation-style-language/schema/raw/master/csl-citation.json"}</w:instrText>
      </w:r>
      <w:r w:rsidRPr="003C7454">
        <w:rPr>
          <w:rFonts w:ascii="Times New Roman" w:hAnsi="Times New Roman" w:cs="Times New Roman"/>
        </w:rPr>
        <w:fldChar w:fldCharType="separate"/>
      </w:r>
      <w:r w:rsidRPr="003C7454">
        <w:rPr>
          <w:rFonts w:ascii="Times New Roman" w:hAnsi="Times New Roman" w:cs="Times New Roman"/>
          <w:noProof/>
        </w:rPr>
        <w:t>(Duncan, 2012)</w:t>
      </w:r>
      <w:r w:rsidRPr="003C7454">
        <w:rPr>
          <w:rFonts w:ascii="Times New Roman" w:hAnsi="Times New Roman" w:cs="Times New Roman"/>
        </w:rPr>
        <w:fldChar w:fldCharType="end"/>
      </w:r>
      <w:r w:rsidRPr="003C7454">
        <w:rPr>
          <w:rFonts w:ascii="Times New Roman" w:hAnsi="Times New Roman" w:cs="Times New Roman"/>
        </w:rPr>
        <w:t xml:space="preserve"> </w:t>
      </w:r>
      <w:r w:rsidRPr="003C7454">
        <w:rPr>
          <w:rFonts w:ascii="Times New Roman" w:hAnsi="Times New Roman" w:cs="Times New Roman"/>
          <w:highlight w:val="yellow"/>
        </w:rPr>
        <w:t>(</w:t>
      </w:r>
      <w:proofErr w:type="spellStart"/>
      <w:r w:rsidRPr="003C7454">
        <w:rPr>
          <w:rFonts w:ascii="Times New Roman" w:hAnsi="Times New Roman" w:cs="Times New Roman"/>
          <w:highlight w:val="yellow"/>
        </w:rPr>
        <w:t>Anker</w:t>
      </w:r>
      <w:proofErr w:type="spellEnd"/>
      <w:r w:rsidRPr="003C7454">
        <w:rPr>
          <w:rFonts w:ascii="Times New Roman" w:hAnsi="Times New Roman" w:cs="Times New Roman"/>
          <w:highlight w:val="yellow"/>
        </w:rPr>
        <w:t>, 2009)</w:t>
      </w:r>
    </w:p>
    <w:p w14:paraId="3146781E" w14:textId="77777777" w:rsidR="00976093" w:rsidRDefault="00976093" w:rsidP="004A1D23">
      <w:pPr>
        <w:pStyle w:val="ListParagraph"/>
        <w:numPr>
          <w:ilvl w:val="1"/>
          <w:numId w:val="1"/>
        </w:numPr>
        <w:rPr>
          <w:rFonts w:ascii="Times New Roman" w:hAnsi="Times New Roman" w:cs="Times New Roman"/>
        </w:rPr>
      </w:pPr>
      <w:r>
        <w:rPr>
          <w:rFonts w:ascii="Times New Roman" w:hAnsi="Times New Roman" w:cs="Times New Roman"/>
        </w:rPr>
        <w:t>Meta-analyses</w:t>
      </w:r>
    </w:p>
    <w:p w14:paraId="777ADD8E" w14:textId="77777777" w:rsidR="00976093" w:rsidRDefault="00976093" w:rsidP="004A1D23">
      <w:pPr>
        <w:pStyle w:val="ListParagraph"/>
        <w:numPr>
          <w:ilvl w:val="2"/>
          <w:numId w:val="1"/>
        </w:numPr>
        <w:rPr>
          <w:rFonts w:ascii="Times New Roman" w:hAnsi="Times New Roman" w:cs="Times New Roman"/>
        </w:rPr>
      </w:pPr>
      <w:r>
        <w:rPr>
          <w:rFonts w:ascii="Times New Roman" w:hAnsi="Times New Roman" w:cs="Times New Roman"/>
        </w:rPr>
        <w:t xml:space="preserve">Meta- analysis showing effect of </w:t>
      </w:r>
      <w:r>
        <w:rPr>
          <w:rFonts w:ascii="Times New Roman" w:hAnsi="Times New Roman" w:cs="Times New Roman"/>
          <w:i/>
        </w:rPr>
        <w:t xml:space="preserve">d </w:t>
      </w:r>
      <w:r>
        <w:rPr>
          <w:rFonts w:ascii="Times New Roman" w:hAnsi="Times New Roman" w:cs="Times New Roman"/>
        </w:rPr>
        <w:t xml:space="preserve">= .28 for all clients and </w:t>
      </w:r>
      <w:r>
        <w:rPr>
          <w:rFonts w:ascii="Times New Roman" w:hAnsi="Times New Roman" w:cs="Times New Roman"/>
          <w:i/>
        </w:rPr>
        <w:t xml:space="preserve">d </w:t>
      </w:r>
      <w:r>
        <w:rPr>
          <w:rFonts w:ascii="Times New Roman" w:hAnsi="Times New Roman" w:cs="Times New Roman"/>
        </w:rPr>
        <w:t xml:space="preserve"> = .53 for NOT clients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et al., 2010)","plainTextFormattedCitation":"(Shimokawa et al., 2010)","previouslyFormattedCitation":"(Shimokawa et al., 2010)"},"properties":{"noteIndex":0},"schema":"https://github.com/citation-style-language/schema/raw/master/csl-citation.json"}</w:instrText>
      </w:r>
      <w:r>
        <w:rPr>
          <w:rFonts w:ascii="Times New Roman" w:hAnsi="Times New Roman" w:cs="Times New Roman"/>
        </w:rPr>
        <w:fldChar w:fldCharType="separate"/>
      </w:r>
      <w:r w:rsidRPr="00B61004">
        <w:rPr>
          <w:rFonts w:ascii="Times New Roman" w:hAnsi="Times New Roman" w:cs="Times New Roman"/>
          <w:noProof/>
        </w:rPr>
        <w:t>(Shimokawa et al., 2010)</w:t>
      </w:r>
      <w:r>
        <w:rPr>
          <w:rFonts w:ascii="Times New Roman" w:hAnsi="Times New Roman" w:cs="Times New Roman"/>
        </w:rPr>
        <w:fldChar w:fldCharType="end"/>
      </w:r>
    </w:p>
    <w:p w14:paraId="3F927571" w14:textId="77777777" w:rsidR="00976093" w:rsidRDefault="00976093" w:rsidP="004A1D23">
      <w:pPr>
        <w:pStyle w:val="ListParagraph"/>
        <w:numPr>
          <w:ilvl w:val="2"/>
          <w:numId w:val="1"/>
        </w:numPr>
        <w:rPr>
          <w:rFonts w:ascii="Times New Roman" w:hAnsi="Times New Roman" w:cs="Times New Roman"/>
        </w:rPr>
      </w:pPr>
      <w:proofErr w:type="spellStart"/>
      <w:r>
        <w:rPr>
          <w:rFonts w:ascii="Times New Roman" w:hAnsi="Times New Roman" w:cs="Times New Roman"/>
        </w:rPr>
        <w:t>Fortney</w:t>
      </w:r>
      <w:proofErr w:type="spellEnd"/>
      <w:r>
        <w:rPr>
          <w:rFonts w:ascii="Times New Roman" w:hAnsi="Times New Roman" w:cs="Times New Roman"/>
        </w:rPr>
        <w:t xml:space="preserve"> 2017 meta analysis</w:t>
      </w:r>
    </w:p>
    <w:p w14:paraId="70B03668" w14:textId="77777777" w:rsidR="00976093" w:rsidRDefault="00976093" w:rsidP="004A1D23">
      <w:pPr>
        <w:pStyle w:val="ListParagraph"/>
        <w:numPr>
          <w:ilvl w:val="2"/>
          <w:numId w:val="1"/>
        </w:numPr>
        <w:rPr>
          <w:rFonts w:ascii="Times New Roman" w:hAnsi="Times New Roman" w:cs="Times New Roman"/>
        </w:rPr>
      </w:pPr>
      <w:r>
        <w:rPr>
          <w:rFonts w:ascii="Times New Roman" w:hAnsi="Times New Roman" w:cs="Times New Roman"/>
        </w:rPr>
        <w:t>Lambert 2003 meta analysis</w:t>
      </w:r>
    </w:p>
    <w:p w14:paraId="33242320" w14:textId="77777777" w:rsidR="00976093" w:rsidRDefault="00976093" w:rsidP="004A1D23">
      <w:pPr>
        <w:pStyle w:val="ListParagraph"/>
        <w:numPr>
          <w:ilvl w:val="2"/>
          <w:numId w:val="1"/>
        </w:numPr>
        <w:rPr>
          <w:rFonts w:ascii="Times New Roman" w:hAnsi="Times New Roman" w:cs="Times New Roman"/>
        </w:rPr>
      </w:pPr>
      <w:r>
        <w:rPr>
          <w:rFonts w:ascii="Times New Roman" w:hAnsi="Times New Roman" w:cs="Times New Roman"/>
        </w:rPr>
        <w:t>Lambert 2011 meta analysis</w:t>
      </w:r>
    </w:p>
    <w:p w14:paraId="0C645978" w14:textId="77777777" w:rsidR="00976093" w:rsidRDefault="00976093" w:rsidP="004A1D23">
      <w:pPr>
        <w:pStyle w:val="ListParagraph"/>
        <w:numPr>
          <w:ilvl w:val="2"/>
          <w:numId w:val="1"/>
        </w:numPr>
        <w:rPr>
          <w:rFonts w:ascii="Times New Roman" w:hAnsi="Times New Roman" w:cs="Times New Roman"/>
        </w:rPr>
      </w:pPr>
      <w:r>
        <w:rPr>
          <w:rFonts w:ascii="Times New Roman" w:hAnsi="Times New Roman" w:cs="Times New Roman"/>
        </w:rPr>
        <w:t xml:space="preserve">Lambert 2018 meta analysis </w:t>
      </w:r>
    </w:p>
    <w:p w14:paraId="00C91814" w14:textId="77777777" w:rsidR="00976093" w:rsidRPr="00433B3E" w:rsidRDefault="00976093" w:rsidP="004A1D23">
      <w:pPr>
        <w:pStyle w:val="ListParagraph"/>
        <w:numPr>
          <w:ilvl w:val="2"/>
          <w:numId w:val="1"/>
        </w:numPr>
        <w:rPr>
          <w:rFonts w:ascii="Times New Roman" w:hAnsi="Times New Roman" w:cs="Times New Roman"/>
        </w:rPr>
      </w:pPr>
      <w:proofErr w:type="spellStart"/>
      <w:r w:rsidRPr="00520027">
        <w:rPr>
          <w:rFonts w:ascii="Times New Roman" w:eastAsia="Times New Roman" w:hAnsi="Times New Roman" w:cs="Times New Roman"/>
          <w:color w:val="000000" w:themeColor="text1"/>
          <w:shd w:val="clear" w:color="auto" w:fill="FFFFFF"/>
        </w:rPr>
        <w:t>Østergård</w:t>
      </w:r>
      <w:proofErr w:type="spellEnd"/>
      <w:r>
        <w:rPr>
          <w:rFonts w:ascii="Times New Roman" w:eastAsia="Times New Roman" w:hAnsi="Times New Roman" w:cs="Times New Roman"/>
          <w:color w:val="000000" w:themeColor="text1"/>
          <w:shd w:val="clear" w:color="auto" w:fill="FFFFFF"/>
        </w:rPr>
        <w:t xml:space="preserve"> 2018 PCOMS meta analysis</w:t>
      </w:r>
    </w:p>
    <w:p w14:paraId="3DAD75AE" w14:textId="77777777" w:rsidR="00976093" w:rsidRDefault="00976093" w:rsidP="00AF3931">
      <w:pPr>
        <w:pStyle w:val="ListParagraph"/>
        <w:numPr>
          <w:ilvl w:val="1"/>
          <w:numId w:val="1"/>
        </w:numPr>
        <w:rPr>
          <w:rFonts w:ascii="Times New Roman" w:hAnsi="Times New Roman" w:cs="Times New Roman"/>
        </w:rPr>
      </w:pPr>
      <w:r>
        <w:rPr>
          <w:rFonts w:ascii="Times New Roman" w:hAnsi="Times New Roman" w:cs="Times New Roman"/>
        </w:rPr>
        <w:t xml:space="preserve">Although there is a preponderance of research showing feedback to improve outcomes, there are some studies showing less promising results. </w:t>
      </w:r>
    </w:p>
    <w:p w14:paraId="428879D1" w14:textId="77777777" w:rsidR="00976093" w:rsidRDefault="00976093" w:rsidP="00AF3931">
      <w:pPr>
        <w:pStyle w:val="ListParagraph"/>
        <w:numPr>
          <w:ilvl w:val="2"/>
          <w:numId w:val="1"/>
        </w:numPr>
        <w:rPr>
          <w:rFonts w:ascii="Times New Roman" w:hAnsi="Times New Roman" w:cs="Times New Roman"/>
        </w:rPr>
      </w:pPr>
      <w:r>
        <w:rPr>
          <w:rFonts w:ascii="Times New Roman" w:hAnsi="Times New Roman" w:cs="Times New Roman"/>
        </w:rPr>
        <w:t xml:space="preserve">Meta-analysis showing small effect of </w:t>
      </w:r>
      <w:r>
        <w:rPr>
          <w:rFonts w:ascii="Times New Roman" w:hAnsi="Times New Roman" w:cs="Times New Roman"/>
          <w:i/>
        </w:rPr>
        <w:t xml:space="preserve">d </w:t>
      </w:r>
      <w:r>
        <w:rPr>
          <w:rFonts w:ascii="Times New Roman" w:hAnsi="Times New Roman" w:cs="Times New Roman"/>
        </w:rPr>
        <w:t xml:space="preserve">=.10 </w:t>
      </w:r>
      <w:r>
        <w:rPr>
          <w:rFonts w:ascii="Times New Roman" w:hAnsi="Times New Roman" w:cs="Times New Roman"/>
        </w:rPr>
        <w:fldChar w:fldCharType="begin" w:fldLock="1"/>
      </w:r>
      <w:r>
        <w:rPr>
          <w:rFonts w:ascii="Times New Roman" w:hAnsi="Times New Roman" w:cs="Times New Roman"/>
        </w:rPr>
        <w:instrText>ADDIN CSL_CITATION {"citationItems":[{"id":"ITEM-1","itemData":{"DOI":"10.1192/bjp.bp.108.053967","ISBN":"1472-1465 (Electronic)\\r0007-1250 (Linking)","ISSN":"00071250","PMID":"19567889","abstract":"BACKGROUND: Feedback of treatment outcome during the course of therapy (outcome management) is increasingly considered to be beneficial for improving the quality of mental healthcare. AIMS: To review the impact of feedback of outcome to practitioners and/or patients in specialist mental health services. METHOD: A systematic search and meta-analysis of controlled trials using outcome management in mental health services published in English or German language. RESULTS: Twelve studies met inclusion criteria. Feeding back outcome showed a small, but significant (d = 0.10; 95% CI 0.01-0.19) positive short-term effect on the mental health of individuals that did not prevail in the long run. Subgroup analysis revealed no significant differences regarding feedback modalities. Outcome management did not contribute to a reduction of treatment duration. CONCLUSIONS: Evidence on the effects of outcome management in mental healthcare is promising. More targeted research is needed in order to identify the effective ingredients of outcome feedback and to assess its cost-effectiveness.","author":[{"dropping-particle":"","family":"Knaup","given":"Carina","non-dropping-particle":"","parse-names":false,"suffix":""},{"dropping-particle":"","family":"Koesters","given":"Markus","non-dropping-particle":"","parse-names":false,"suffix":""},{"dropping-particle":"","family":"Schoefer","given":"Dorothea","non-dropping-particle":"","parse-names":false,"suffix":""},{"dropping-particle":"","family":"Becker","given":"Thomas","non-dropping-particle":"","parse-names":false,"suffix":""},{"dropping-particle":"","family":"Puschner","given":"Bernd","non-dropping-particle":"","parse-names":false,"suffix":""}],"container-title":"British Journal of Psychiatry","id":"ITEM-1","issue":"1","issued":{"date-parts":[["2009"]]},"page":"15-22","title":"Effect of feedback of treatment outcome in specialist mental healthcare: Meta-analysis","type":"article-journal","volume":"195"},"uris":["http://www.mendeley.com/documents/?uuid=61217ffe-9dc9-4300-b797-4b946b2ce43a"]}],"mendeley":{"formattedCitation":"(Knaup, Koesters, Schoefer, Becker, &amp; Puschner, 2009)","plainTextFormattedCitation":"(Knaup, Koesters, Schoefer, Becker, &amp; Puschner, 2009)","previouslyFormattedCitation":"(Knaup, Koesters, Schoefer, Becker, &amp; Puschner, 2009)"},"properties":{"noteIndex":0},"schema":"https://github.com/citation-style-language/schema/raw/master/csl-citation.json"}</w:instrText>
      </w:r>
      <w:r>
        <w:rPr>
          <w:rFonts w:ascii="Times New Roman" w:hAnsi="Times New Roman" w:cs="Times New Roman"/>
        </w:rPr>
        <w:fldChar w:fldCharType="separate"/>
      </w:r>
      <w:r w:rsidRPr="00643F4B">
        <w:rPr>
          <w:rFonts w:ascii="Times New Roman" w:hAnsi="Times New Roman" w:cs="Times New Roman"/>
          <w:noProof/>
        </w:rPr>
        <w:t>(Knaup, Koesters, Schoefer, Becker, &amp; Puschner, 2009)</w:t>
      </w:r>
      <w:r>
        <w:rPr>
          <w:rFonts w:ascii="Times New Roman" w:hAnsi="Times New Roman" w:cs="Times New Roman"/>
        </w:rPr>
        <w:fldChar w:fldCharType="end"/>
      </w:r>
    </w:p>
    <w:p w14:paraId="08B6118F" w14:textId="77777777" w:rsidR="00976093" w:rsidRDefault="00976093" w:rsidP="00AF3931">
      <w:pPr>
        <w:pStyle w:val="ListParagraph"/>
        <w:numPr>
          <w:ilvl w:val="2"/>
          <w:numId w:val="1"/>
        </w:numPr>
        <w:rPr>
          <w:rFonts w:ascii="Times New Roman" w:hAnsi="Times New Roman" w:cs="Times New Roman"/>
        </w:rPr>
      </w:pPr>
      <w:r>
        <w:rPr>
          <w:rFonts w:ascii="Times New Roman" w:hAnsi="Times New Roman" w:cs="Times New Roman"/>
        </w:rPr>
        <w:t xml:space="preserve">No overall effect, but effect for NOT clients using OQ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{"citationItems":[{"id":"ITEM-1","itemData":{"DOI":"10.1080/10503307.2012.673023","ISSN":"1468-4381","PMID":"22468992","abstract":"Providing outcome monitoring feedback to therapists seems to be a promising approach to improve outcomes in clinical practice. This study aims to examine the effect of feedback and investigate whether it is moderated by therapist characteristics. Patients (n=413) were randomly assigned to either a feedback or a no-feedback control condition. There was no significant effect of feedback in the full sample, but feedback was effective for not-on-track cases for therapists who used the feedback. Internal feedback propensity, self-efficacy, and commitment to use the feedback moderated the effects of feedback. The results demonstrate that feedback is not effective under all circumstances and therapist factors are important when implementing feedback in clinical practice.","author":[{"dropping-particle":"","family":"Jong","given":"Kim","non-dropping-particle":"de","parse-names":false,"suffix":""},{"dropping-particle":"","family":"Sluis","given":"Patricia","non-dropping-particle":"van","parse-names":false,"suffix":""},{"dropping-particle":"","family":"Nugter","given":"M Annet","non-dropping-particle":"","parse-names":false,"suffix":""},{"dropping-particle":"","family":"Heiser","given":"Willem J","non-dropping-particle":"","parse-names":false,"suffix":""},{"dropping-particle":"","family":"Spinhoven","given":"Philip","non-dropping-particle":"","parse-names":false,"suffix":""}],"container-title":"Psychotherapy research : journal of the Society for Psychotherapy Research","id":"ITEM-1","issue":"4","issued":{"date-parts":[["2012","1"]]},"page":"464-74","title":"Understanding the differential impact of outcome monitoring: therapist variables that moderate feedback effects in a randomized clinical trial.","type":"article-journal","volume":"22"},"uris":["http://www.mendeley.com/documents/?uuid=a2f16bf6-af77-4886-b0cc-bbf238c1648a"]}],"mendeley":{"formattedCitation":"(de Jong, van Sluis, Nugter, Heiser, &amp; Spinhoven, 2012)","plainTextFormattedCitation":"(de Jong, van Sluis, Nugter, Heiser, &amp; Spinhoven, 2012)","previouslyFormattedCitation":"(de Jong, van Sluis, Nugter, Heiser, &amp; Spinhoven, 2012)"},"properties":{"noteIndex":0},"schema":"https://github.com/citation-style-language/schema/raw/master/csl-citation.json"}</w:instrText>
      </w:r>
      <w:r>
        <w:rPr>
          <w:rFonts w:ascii="Times New Roman" w:hAnsi="Times New Roman" w:cs="Times New Roman"/>
        </w:rPr>
        <w:fldChar w:fldCharType="separate"/>
      </w:r>
      <w:r w:rsidRPr="00977DF7">
        <w:rPr>
          <w:rFonts w:ascii="Times New Roman" w:hAnsi="Times New Roman" w:cs="Times New Roman"/>
          <w:noProof/>
        </w:rPr>
        <w:t>(de Jong, van Sluis, Nugter, Heiser, &amp; Spinhoven, 2012)</w:t>
      </w:r>
      <w:r>
        <w:rPr>
          <w:rFonts w:ascii="Times New Roman" w:hAnsi="Times New Roman" w:cs="Times New Roman"/>
        </w:rPr>
        <w:fldChar w:fldCharType="end"/>
      </w:r>
    </w:p>
    <w:p w14:paraId="52940C72" w14:textId="6C5207B2" w:rsidR="00976093" w:rsidRPr="00CD19F2" w:rsidRDefault="00976093" w:rsidP="00CD19F2">
      <w:pPr>
        <w:pStyle w:val="ListParagraph"/>
        <w:numPr>
          <w:ilvl w:val="2"/>
          <w:numId w:val="1"/>
        </w:numPr>
        <w:rPr>
          <w:rFonts w:ascii="Times New Roman" w:hAnsi="Times New Roman" w:cs="Times New Roman"/>
        </w:rPr>
      </w:pPr>
      <w:r>
        <w:rPr>
          <w:rFonts w:ascii="Times New Roman" w:hAnsi="Times New Roman" w:cs="Times New Roman"/>
        </w:rPr>
        <w:t xml:space="preserve">Kendrick 2016 meta analysis- used very strict inclusion criteria that eliminated studies with a stronger effect </w:t>
      </w:r>
    </w:p>
    <w:p w14:paraId="323C6AA5" w14:textId="77777777" w:rsidR="00C30E37" w:rsidRPr="00563FF7" w:rsidRDefault="00C30E37" w:rsidP="005A580B">
      <w:pPr>
        <w:pStyle w:val="ListParagraph"/>
        <w:rPr>
          <w:rFonts w:ascii="Times New Roman" w:hAnsi="Times New Roman" w:cs="Times New Roman"/>
        </w:rPr>
      </w:pPr>
    </w:p>
    <w:p w14:paraId="46C4CEE9" w14:textId="77777777" w:rsidR="00444CC0" w:rsidRPr="00444CC0" w:rsidRDefault="00444CC0" w:rsidP="00444CC0">
      <w:pPr>
        <w:rPr>
          <w:rFonts w:ascii="Times New Roman" w:hAnsi="Times New Roman" w:cs="Times New Roman"/>
        </w:rPr>
      </w:pPr>
    </w:p>
    <w:sectPr w:rsidR="00444CC0" w:rsidRPr="00444CC0" w:rsidSect="007D45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rek Janis" w:date="2019-11-23T20:30:00Z" w:initials="DJ">
    <w:p w14:paraId="2F54E702" w14:textId="37B8ADD8" w:rsidR="00AF3931" w:rsidRDefault="00AF3931">
      <w:pPr>
        <w:pStyle w:val="CommentText"/>
      </w:pPr>
      <w:r>
        <w:rPr>
          <w:rStyle w:val="CommentReference"/>
        </w:rPr>
        <w:annotationRef/>
      </w:r>
      <w:r>
        <w:t>Note to self: Check original source to confirm this.</w:t>
      </w:r>
    </w:p>
  </w:comment>
  <w:comment w:id="1" w:author="mgn1@psu.edu" w:date="2019-11-24T12:43:00Z" w:initials="m">
    <w:p w14:paraId="5AA8E52E" w14:textId="2A022E24" w:rsidR="00AF3931" w:rsidRDefault="00AF3931">
      <w:pPr>
        <w:pStyle w:val="CommentText"/>
      </w:pPr>
      <w:r>
        <w:rPr>
          <w:rStyle w:val="CommentReference"/>
        </w:rPr>
        <w:annotationRef/>
      </w:r>
      <w:r>
        <w:t>I am using ‘unexpectedly” and “unexpected” to set up a sentence below.  I hope this is consistent with what the authors wrote.  Also, if consistent with what they wrote “surprisingly” or “also surprising” could be used to add stylistic variation</w:t>
      </w:r>
    </w:p>
  </w:comment>
  <w:comment w:id="4" w:author="Derek Janis" w:date="2019-11-23T23:22:00Z" w:initials="DJ">
    <w:p w14:paraId="4DEE978A" w14:textId="77777777" w:rsidR="00AF3931" w:rsidRDefault="00AF3931">
      <w:pPr>
        <w:pStyle w:val="CommentText"/>
      </w:pPr>
      <w:r>
        <w:rPr>
          <w:rStyle w:val="CommentReference"/>
        </w:rPr>
        <w:annotationRef/>
      </w:r>
      <w:r>
        <w:t xml:space="preserve">Not sure how much to say here about the moderators versus in the introduction. </w:t>
      </w:r>
    </w:p>
    <w:p w14:paraId="6F92D81E" w14:textId="77777777" w:rsidR="009E75BE" w:rsidRDefault="009E75BE">
      <w:pPr>
        <w:pStyle w:val="CommentText"/>
      </w:pPr>
    </w:p>
    <w:p w14:paraId="1A72AA33" w14:textId="4C6D31A4" w:rsidR="009E75BE" w:rsidRDefault="009E75BE">
      <w:pPr>
        <w:pStyle w:val="CommentText"/>
      </w:pPr>
      <w:r>
        <w:t>See the sentence I added as a compromise.</w:t>
      </w:r>
      <w:r w:rsidR="009B6738">
        <w:t xml:space="preserve">  You do, however, have to be consistent across all moderators in terms of what you anticipate (or what you will examine)  and terms what is the basis of your anticipation or exploration (but using only summary statements)</w:t>
      </w:r>
    </w:p>
  </w:comment>
  <w:comment w:id="5" w:author="Derek Janis" w:date="2019-11-23T23:23:00Z" w:initials="DJ">
    <w:p w14:paraId="5949B0F0" w14:textId="60A43B70" w:rsidR="00AF3931" w:rsidRDefault="00AF3931">
      <w:pPr>
        <w:pStyle w:val="CommentText"/>
      </w:pPr>
      <w:r>
        <w:rPr>
          <w:rStyle w:val="CommentReference"/>
        </w:rPr>
        <w:annotationRef/>
      </w:r>
      <w:r>
        <w:t>I’m not looking at any of this in my study, so I took it out of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54E702" w15:done="0"/>
  <w15:commentEx w15:paraId="5AA8E52E" w15:done="0"/>
  <w15:commentEx w15:paraId="1A72AA33" w15:done="0"/>
  <w15:commentEx w15:paraId="5949B0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54E702" w16cid:durableId="2184156F"/>
  <w16cid:commentId w16cid:paraId="5AA8E52E" w16cid:durableId="2184F972"/>
  <w16cid:commentId w16cid:paraId="1A72AA33" w16cid:durableId="21843DB3"/>
  <w16cid:commentId w16cid:paraId="5949B0F0" w16cid:durableId="21843D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83CC0" w14:textId="77777777" w:rsidR="004E0283" w:rsidRDefault="004E0283" w:rsidP="00CE06B1">
      <w:r>
        <w:separator/>
      </w:r>
    </w:p>
  </w:endnote>
  <w:endnote w:type="continuationSeparator" w:id="0">
    <w:p w14:paraId="23BF91D8" w14:textId="77777777" w:rsidR="004E0283" w:rsidRDefault="004E0283" w:rsidP="00CE0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78817" w14:textId="77777777" w:rsidR="004E0283" w:rsidRDefault="004E0283" w:rsidP="00CE06B1">
      <w:r>
        <w:separator/>
      </w:r>
    </w:p>
  </w:footnote>
  <w:footnote w:type="continuationSeparator" w:id="0">
    <w:p w14:paraId="4E3DA99E" w14:textId="77777777" w:rsidR="004E0283" w:rsidRDefault="004E0283" w:rsidP="00CE0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1BEE9AA"/>
    <w:lvl w:ilvl="0" w:tplc="00000001">
      <w:start w:val="1"/>
      <w:numFmt w:val="bullet"/>
      <w:lvlText w:val="•"/>
      <w:lvlJc w:val="left"/>
      <w:pPr>
        <w:ind w:left="360" w:hanging="360"/>
      </w:pPr>
    </w:lvl>
    <w:lvl w:ilvl="1" w:tplc="00000002">
      <w:start w:val="1"/>
      <w:numFmt w:val="bullet"/>
      <w:lvlText w:val="•"/>
      <w:lvlJc w:val="left"/>
      <w:pPr>
        <w:ind w:left="1080" w:hanging="360"/>
      </w:pPr>
    </w:lvl>
    <w:lvl w:ilvl="2" w:tplc="00000003">
      <w:start w:val="1"/>
      <w:numFmt w:val="bullet"/>
      <w:lvlText w:val="•"/>
      <w:lvlJc w:val="left"/>
      <w:pPr>
        <w:ind w:left="1800" w:hanging="360"/>
      </w:pPr>
    </w:lvl>
    <w:lvl w:ilvl="3" w:tplc="00000004">
      <w:start w:val="1"/>
      <w:numFmt w:val="bullet"/>
      <w:lvlText w:val="•"/>
      <w:lvlJc w:val="left"/>
      <w:pPr>
        <w:ind w:left="25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C37FF"/>
    <w:multiLevelType w:val="hybridMultilevel"/>
    <w:tmpl w:val="F04E74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B558A"/>
    <w:multiLevelType w:val="hybridMultilevel"/>
    <w:tmpl w:val="C576D14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80DED"/>
    <w:multiLevelType w:val="hybridMultilevel"/>
    <w:tmpl w:val="EDDCC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9475D"/>
    <w:multiLevelType w:val="hybridMultilevel"/>
    <w:tmpl w:val="E480A1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B7046"/>
    <w:multiLevelType w:val="hybridMultilevel"/>
    <w:tmpl w:val="5FF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11F67"/>
    <w:multiLevelType w:val="hybridMultilevel"/>
    <w:tmpl w:val="CED419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B1489"/>
    <w:multiLevelType w:val="hybridMultilevel"/>
    <w:tmpl w:val="01F0C9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34DCD"/>
    <w:multiLevelType w:val="hybridMultilevel"/>
    <w:tmpl w:val="D0D62C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rek Janis">
    <w15:presenceInfo w15:providerId="AD" w15:userId="S::LZ6N94@NAM.corp.gm.com::c477d049-0ad7-46be-9b0b-b88af508d7ec"/>
  </w15:person>
  <w15:person w15:author="mgn1@psu.edu">
    <w15:presenceInfo w15:providerId="Windows Live" w15:userId="67573b4c76f9c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A7"/>
    <w:rsid w:val="00001A72"/>
    <w:rsid w:val="00002239"/>
    <w:rsid w:val="00002C1C"/>
    <w:rsid w:val="0000329D"/>
    <w:rsid w:val="00012FE2"/>
    <w:rsid w:val="000143AC"/>
    <w:rsid w:val="00015D20"/>
    <w:rsid w:val="00020ADC"/>
    <w:rsid w:val="00024E6D"/>
    <w:rsid w:val="00034716"/>
    <w:rsid w:val="000350AA"/>
    <w:rsid w:val="00036D00"/>
    <w:rsid w:val="000412F8"/>
    <w:rsid w:val="000414AA"/>
    <w:rsid w:val="000418BA"/>
    <w:rsid w:val="000436C4"/>
    <w:rsid w:val="000510A7"/>
    <w:rsid w:val="0005788B"/>
    <w:rsid w:val="000660C3"/>
    <w:rsid w:val="00070A1D"/>
    <w:rsid w:val="00080861"/>
    <w:rsid w:val="00083C95"/>
    <w:rsid w:val="00083FAD"/>
    <w:rsid w:val="000841DA"/>
    <w:rsid w:val="000857DD"/>
    <w:rsid w:val="00093DAC"/>
    <w:rsid w:val="00097356"/>
    <w:rsid w:val="00097945"/>
    <w:rsid w:val="000A0BD9"/>
    <w:rsid w:val="000A2A46"/>
    <w:rsid w:val="000A635F"/>
    <w:rsid w:val="000A77FB"/>
    <w:rsid w:val="000B0B75"/>
    <w:rsid w:val="000B2BE0"/>
    <w:rsid w:val="000C0217"/>
    <w:rsid w:val="000D05D2"/>
    <w:rsid w:val="000D262E"/>
    <w:rsid w:val="000D3324"/>
    <w:rsid w:val="000D45C8"/>
    <w:rsid w:val="000E3D16"/>
    <w:rsid w:val="000F4832"/>
    <w:rsid w:val="000F7C39"/>
    <w:rsid w:val="0010126B"/>
    <w:rsid w:val="001050ED"/>
    <w:rsid w:val="00105E4F"/>
    <w:rsid w:val="00107A72"/>
    <w:rsid w:val="001116DE"/>
    <w:rsid w:val="001174E2"/>
    <w:rsid w:val="00127134"/>
    <w:rsid w:val="00127A98"/>
    <w:rsid w:val="0013228E"/>
    <w:rsid w:val="00133B13"/>
    <w:rsid w:val="00134268"/>
    <w:rsid w:val="001345BE"/>
    <w:rsid w:val="00141049"/>
    <w:rsid w:val="00145FA1"/>
    <w:rsid w:val="0015563A"/>
    <w:rsid w:val="00156608"/>
    <w:rsid w:val="001607B5"/>
    <w:rsid w:val="001645CF"/>
    <w:rsid w:val="001676B7"/>
    <w:rsid w:val="00171092"/>
    <w:rsid w:val="001723B9"/>
    <w:rsid w:val="00172933"/>
    <w:rsid w:val="00175BEB"/>
    <w:rsid w:val="0018276E"/>
    <w:rsid w:val="00184A61"/>
    <w:rsid w:val="00193011"/>
    <w:rsid w:val="0019474A"/>
    <w:rsid w:val="001A00B7"/>
    <w:rsid w:val="001B0FE2"/>
    <w:rsid w:val="001B20C2"/>
    <w:rsid w:val="001B54DA"/>
    <w:rsid w:val="001C0454"/>
    <w:rsid w:val="001C5563"/>
    <w:rsid w:val="001C6C99"/>
    <w:rsid w:val="001D107E"/>
    <w:rsid w:val="001D12C3"/>
    <w:rsid w:val="001D1AEF"/>
    <w:rsid w:val="001D1EF1"/>
    <w:rsid w:val="001E18C5"/>
    <w:rsid w:val="001E29F1"/>
    <w:rsid w:val="001E49F2"/>
    <w:rsid w:val="001E70B1"/>
    <w:rsid w:val="00202A91"/>
    <w:rsid w:val="0020565F"/>
    <w:rsid w:val="00212310"/>
    <w:rsid w:val="00217A15"/>
    <w:rsid w:val="002248A8"/>
    <w:rsid w:val="00225C9B"/>
    <w:rsid w:val="00235A04"/>
    <w:rsid w:val="00243DEF"/>
    <w:rsid w:val="00245DF6"/>
    <w:rsid w:val="00250515"/>
    <w:rsid w:val="0025699E"/>
    <w:rsid w:val="0026142E"/>
    <w:rsid w:val="002664DF"/>
    <w:rsid w:val="00267DFF"/>
    <w:rsid w:val="00270AE1"/>
    <w:rsid w:val="00273C62"/>
    <w:rsid w:val="00275AE6"/>
    <w:rsid w:val="00280C69"/>
    <w:rsid w:val="00282124"/>
    <w:rsid w:val="00283C73"/>
    <w:rsid w:val="002901DC"/>
    <w:rsid w:val="002907F0"/>
    <w:rsid w:val="00292E8C"/>
    <w:rsid w:val="002A181D"/>
    <w:rsid w:val="002A1D24"/>
    <w:rsid w:val="002B0863"/>
    <w:rsid w:val="002B3B38"/>
    <w:rsid w:val="002C1FA7"/>
    <w:rsid w:val="002C255F"/>
    <w:rsid w:val="002C2E0C"/>
    <w:rsid w:val="002D13DE"/>
    <w:rsid w:val="002D3A19"/>
    <w:rsid w:val="002D6E31"/>
    <w:rsid w:val="002F0391"/>
    <w:rsid w:val="00307E36"/>
    <w:rsid w:val="00307F7C"/>
    <w:rsid w:val="00311E7F"/>
    <w:rsid w:val="003203CF"/>
    <w:rsid w:val="003209B8"/>
    <w:rsid w:val="003318E5"/>
    <w:rsid w:val="00334C2A"/>
    <w:rsid w:val="00335C81"/>
    <w:rsid w:val="003366A7"/>
    <w:rsid w:val="00337F81"/>
    <w:rsid w:val="003416E3"/>
    <w:rsid w:val="00343AF0"/>
    <w:rsid w:val="00344328"/>
    <w:rsid w:val="00351733"/>
    <w:rsid w:val="003535CF"/>
    <w:rsid w:val="00355BD1"/>
    <w:rsid w:val="00355EE7"/>
    <w:rsid w:val="0035791C"/>
    <w:rsid w:val="0036035B"/>
    <w:rsid w:val="00362F57"/>
    <w:rsid w:val="00366E1A"/>
    <w:rsid w:val="00374770"/>
    <w:rsid w:val="00374A90"/>
    <w:rsid w:val="003754AF"/>
    <w:rsid w:val="00376C8B"/>
    <w:rsid w:val="00385174"/>
    <w:rsid w:val="00394DE5"/>
    <w:rsid w:val="00394F4F"/>
    <w:rsid w:val="003955A2"/>
    <w:rsid w:val="003A2531"/>
    <w:rsid w:val="003A7603"/>
    <w:rsid w:val="003B01D6"/>
    <w:rsid w:val="003B0810"/>
    <w:rsid w:val="003B2534"/>
    <w:rsid w:val="003C6334"/>
    <w:rsid w:val="003C7454"/>
    <w:rsid w:val="003C762E"/>
    <w:rsid w:val="003D1DD2"/>
    <w:rsid w:val="003E4185"/>
    <w:rsid w:val="003E65A9"/>
    <w:rsid w:val="003F06A3"/>
    <w:rsid w:val="003F375B"/>
    <w:rsid w:val="00426DFE"/>
    <w:rsid w:val="00431253"/>
    <w:rsid w:val="00432957"/>
    <w:rsid w:val="00433B3E"/>
    <w:rsid w:val="00434FC0"/>
    <w:rsid w:val="0043548C"/>
    <w:rsid w:val="004361A8"/>
    <w:rsid w:val="004368B1"/>
    <w:rsid w:val="00437BE8"/>
    <w:rsid w:val="0044149A"/>
    <w:rsid w:val="00444CC0"/>
    <w:rsid w:val="00450416"/>
    <w:rsid w:val="004607A4"/>
    <w:rsid w:val="004725B2"/>
    <w:rsid w:val="00474FB3"/>
    <w:rsid w:val="00477CD4"/>
    <w:rsid w:val="004964E2"/>
    <w:rsid w:val="004A1D23"/>
    <w:rsid w:val="004A2C20"/>
    <w:rsid w:val="004A4780"/>
    <w:rsid w:val="004B0C82"/>
    <w:rsid w:val="004B1D81"/>
    <w:rsid w:val="004C0455"/>
    <w:rsid w:val="004C1A64"/>
    <w:rsid w:val="004C1C34"/>
    <w:rsid w:val="004C4A85"/>
    <w:rsid w:val="004C6E5B"/>
    <w:rsid w:val="004E0283"/>
    <w:rsid w:val="004E20B9"/>
    <w:rsid w:val="004F3275"/>
    <w:rsid w:val="004F3334"/>
    <w:rsid w:val="004F554A"/>
    <w:rsid w:val="004F7C9D"/>
    <w:rsid w:val="004F7EB5"/>
    <w:rsid w:val="00505423"/>
    <w:rsid w:val="005060EE"/>
    <w:rsid w:val="00506DF2"/>
    <w:rsid w:val="00507B2C"/>
    <w:rsid w:val="00513EB5"/>
    <w:rsid w:val="00516C47"/>
    <w:rsid w:val="00516FF9"/>
    <w:rsid w:val="00520027"/>
    <w:rsid w:val="00523BFF"/>
    <w:rsid w:val="005249A9"/>
    <w:rsid w:val="005308BC"/>
    <w:rsid w:val="005330F6"/>
    <w:rsid w:val="00535650"/>
    <w:rsid w:val="00547F85"/>
    <w:rsid w:val="00547F90"/>
    <w:rsid w:val="00552201"/>
    <w:rsid w:val="005538C2"/>
    <w:rsid w:val="00553B05"/>
    <w:rsid w:val="00556883"/>
    <w:rsid w:val="0056072B"/>
    <w:rsid w:val="00562993"/>
    <w:rsid w:val="00562E63"/>
    <w:rsid w:val="00563C0B"/>
    <w:rsid w:val="00563FF7"/>
    <w:rsid w:val="00571A7A"/>
    <w:rsid w:val="00574D6E"/>
    <w:rsid w:val="00576D4D"/>
    <w:rsid w:val="00582C42"/>
    <w:rsid w:val="00586372"/>
    <w:rsid w:val="00590666"/>
    <w:rsid w:val="00594978"/>
    <w:rsid w:val="00596989"/>
    <w:rsid w:val="00596FCE"/>
    <w:rsid w:val="00597252"/>
    <w:rsid w:val="0059787F"/>
    <w:rsid w:val="005A580B"/>
    <w:rsid w:val="005A5BCA"/>
    <w:rsid w:val="005B224B"/>
    <w:rsid w:val="005B2B4B"/>
    <w:rsid w:val="005B3D88"/>
    <w:rsid w:val="005B7225"/>
    <w:rsid w:val="005C44F8"/>
    <w:rsid w:val="005D53AB"/>
    <w:rsid w:val="005E1C0E"/>
    <w:rsid w:val="005E49B8"/>
    <w:rsid w:val="005E5B03"/>
    <w:rsid w:val="005F1A00"/>
    <w:rsid w:val="005F263E"/>
    <w:rsid w:val="005F6275"/>
    <w:rsid w:val="00601A59"/>
    <w:rsid w:val="00601D79"/>
    <w:rsid w:val="00602F31"/>
    <w:rsid w:val="00603A5A"/>
    <w:rsid w:val="00607302"/>
    <w:rsid w:val="006104D9"/>
    <w:rsid w:val="00620556"/>
    <w:rsid w:val="00620882"/>
    <w:rsid w:val="00626A66"/>
    <w:rsid w:val="006351FC"/>
    <w:rsid w:val="00635B78"/>
    <w:rsid w:val="006362FF"/>
    <w:rsid w:val="0064085D"/>
    <w:rsid w:val="00640B0E"/>
    <w:rsid w:val="00641610"/>
    <w:rsid w:val="00641FC6"/>
    <w:rsid w:val="006438A4"/>
    <w:rsid w:val="00643F4B"/>
    <w:rsid w:val="006464FF"/>
    <w:rsid w:val="00656A67"/>
    <w:rsid w:val="006624E3"/>
    <w:rsid w:val="00666977"/>
    <w:rsid w:val="00677D57"/>
    <w:rsid w:val="00683C78"/>
    <w:rsid w:val="00693D4A"/>
    <w:rsid w:val="0069718A"/>
    <w:rsid w:val="006A0D83"/>
    <w:rsid w:val="006A63DF"/>
    <w:rsid w:val="006B6ED2"/>
    <w:rsid w:val="006D61DD"/>
    <w:rsid w:val="006D62F5"/>
    <w:rsid w:val="006E2CCA"/>
    <w:rsid w:val="006F4984"/>
    <w:rsid w:val="006F6CC2"/>
    <w:rsid w:val="00703B20"/>
    <w:rsid w:val="00706045"/>
    <w:rsid w:val="00706458"/>
    <w:rsid w:val="0072017E"/>
    <w:rsid w:val="00725DCA"/>
    <w:rsid w:val="00727D50"/>
    <w:rsid w:val="00732AEE"/>
    <w:rsid w:val="0073527D"/>
    <w:rsid w:val="00740E21"/>
    <w:rsid w:val="00741EA2"/>
    <w:rsid w:val="00745F86"/>
    <w:rsid w:val="00747403"/>
    <w:rsid w:val="007504A2"/>
    <w:rsid w:val="00760580"/>
    <w:rsid w:val="00760F9C"/>
    <w:rsid w:val="00762719"/>
    <w:rsid w:val="00764DCA"/>
    <w:rsid w:val="00774DEE"/>
    <w:rsid w:val="0077548E"/>
    <w:rsid w:val="00775E4A"/>
    <w:rsid w:val="00776C41"/>
    <w:rsid w:val="0077720D"/>
    <w:rsid w:val="007820AD"/>
    <w:rsid w:val="00791CF9"/>
    <w:rsid w:val="00793029"/>
    <w:rsid w:val="007A74CE"/>
    <w:rsid w:val="007B2780"/>
    <w:rsid w:val="007B3D02"/>
    <w:rsid w:val="007C19A4"/>
    <w:rsid w:val="007C7A0D"/>
    <w:rsid w:val="007C7E02"/>
    <w:rsid w:val="007D1B75"/>
    <w:rsid w:val="007D1BF7"/>
    <w:rsid w:val="007D45B7"/>
    <w:rsid w:val="007E18F7"/>
    <w:rsid w:val="007E589A"/>
    <w:rsid w:val="007F21C3"/>
    <w:rsid w:val="007F4DA7"/>
    <w:rsid w:val="007F74EE"/>
    <w:rsid w:val="007F7602"/>
    <w:rsid w:val="007F7EEC"/>
    <w:rsid w:val="00803974"/>
    <w:rsid w:val="0080407E"/>
    <w:rsid w:val="0081477E"/>
    <w:rsid w:val="0081598D"/>
    <w:rsid w:val="0082175D"/>
    <w:rsid w:val="00823724"/>
    <w:rsid w:val="00823AFB"/>
    <w:rsid w:val="00824C7F"/>
    <w:rsid w:val="0083064A"/>
    <w:rsid w:val="00833938"/>
    <w:rsid w:val="00837F1D"/>
    <w:rsid w:val="00844B3B"/>
    <w:rsid w:val="00850CC0"/>
    <w:rsid w:val="00851917"/>
    <w:rsid w:val="008574F4"/>
    <w:rsid w:val="00857A50"/>
    <w:rsid w:val="0086222F"/>
    <w:rsid w:val="0086353B"/>
    <w:rsid w:val="00866AF6"/>
    <w:rsid w:val="00873D54"/>
    <w:rsid w:val="00877EA3"/>
    <w:rsid w:val="0088290D"/>
    <w:rsid w:val="00886A0E"/>
    <w:rsid w:val="00886B04"/>
    <w:rsid w:val="00890CD8"/>
    <w:rsid w:val="008933FF"/>
    <w:rsid w:val="008950ED"/>
    <w:rsid w:val="008B4375"/>
    <w:rsid w:val="008D3400"/>
    <w:rsid w:val="008D363A"/>
    <w:rsid w:val="008D51FE"/>
    <w:rsid w:val="008D6BD7"/>
    <w:rsid w:val="008D6C11"/>
    <w:rsid w:val="008E1A6D"/>
    <w:rsid w:val="008E3882"/>
    <w:rsid w:val="008E4D2D"/>
    <w:rsid w:val="008E6C28"/>
    <w:rsid w:val="008F14C7"/>
    <w:rsid w:val="008F2763"/>
    <w:rsid w:val="008F40DE"/>
    <w:rsid w:val="008F5214"/>
    <w:rsid w:val="008F7704"/>
    <w:rsid w:val="008F7C94"/>
    <w:rsid w:val="0090141E"/>
    <w:rsid w:val="00901C5C"/>
    <w:rsid w:val="00902522"/>
    <w:rsid w:val="009040F1"/>
    <w:rsid w:val="0090498C"/>
    <w:rsid w:val="009063FF"/>
    <w:rsid w:val="00912241"/>
    <w:rsid w:val="009135DC"/>
    <w:rsid w:val="009148A8"/>
    <w:rsid w:val="009169C2"/>
    <w:rsid w:val="00916BE5"/>
    <w:rsid w:val="0092072D"/>
    <w:rsid w:val="0092170F"/>
    <w:rsid w:val="00921DFD"/>
    <w:rsid w:val="00921F44"/>
    <w:rsid w:val="00922B5A"/>
    <w:rsid w:val="00924932"/>
    <w:rsid w:val="00927530"/>
    <w:rsid w:val="00927EE8"/>
    <w:rsid w:val="009304D0"/>
    <w:rsid w:val="00930B3E"/>
    <w:rsid w:val="00932E61"/>
    <w:rsid w:val="00936E88"/>
    <w:rsid w:val="0094034C"/>
    <w:rsid w:val="00940C27"/>
    <w:rsid w:val="00944C1F"/>
    <w:rsid w:val="00946C96"/>
    <w:rsid w:val="00950731"/>
    <w:rsid w:val="00955D1D"/>
    <w:rsid w:val="00957A83"/>
    <w:rsid w:val="009612AA"/>
    <w:rsid w:val="009629C8"/>
    <w:rsid w:val="00966A8A"/>
    <w:rsid w:val="009714CA"/>
    <w:rsid w:val="00971D82"/>
    <w:rsid w:val="00973E21"/>
    <w:rsid w:val="00976093"/>
    <w:rsid w:val="00976C23"/>
    <w:rsid w:val="00977DF7"/>
    <w:rsid w:val="00983274"/>
    <w:rsid w:val="009908E8"/>
    <w:rsid w:val="00990CFF"/>
    <w:rsid w:val="00993BE6"/>
    <w:rsid w:val="00994205"/>
    <w:rsid w:val="00997737"/>
    <w:rsid w:val="009A3757"/>
    <w:rsid w:val="009A3833"/>
    <w:rsid w:val="009B1FDF"/>
    <w:rsid w:val="009B5241"/>
    <w:rsid w:val="009B6738"/>
    <w:rsid w:val="009C227C"/>
    <w:rsid w:val="009C2DEF"/>
    <w:rsid w:val="009C3046"/>
    <w:rsid w:val="009C7C44"/>
    <w:rsid w:val="009D6DE6"/>
    <w:rsid w:val="009E0A3E"/>
    <w:rsid w:val="009E2AA8"/>
    <w:rsid w:val="009E75BE"/>
    <w:rsid w:val="009F19EE"/>
    <w:rsid w:val="009F5348"/>
    <w:rsid w:val="00A01EDC"/>
    <w:rsid w:val="00A02726"/>
    <w:rsid w:val="00A03755"/>
    <w:rsid w:val="00A22A99"/>
    <w:rsid w:val="00A2597F"/>
    <w:rsid w:val="00A30F02"/>
    <w:rsid w:val="00A3112E"/>
    <w:rsid w:val="00A374F1"/>
    <w:rsid w:val="00A37CDB"/>
    <w:rsid w:val="00A40A6F"/>
    <w:rsid w:val="00A426A7"/>
    <w:rsid w:val="00A46019"/>
    <w:rsid w:val="00A50A12"/>
    <w:rsid w:val="00A50DE0"/>
    <w:rsid w:val="00A54328"/>
    <w:rsid w:val="00A55319"/>
    <w:rsid w:val="00A56FDB"/>
    <w:rsid w:val="00A64809"/>
    <w:rsid w:val="00A66B14"/>
    <w:rsid w:val="00A719C9"/>
    <w:rsid w:val="00A73117"/>
    <w:rsid w:val="00A758AF"/>
    <w:rsid w:val="00A82C05"/>
    <w:rsid w:val="00A82C33"/>
    <w:rsid w:val="00A842CA"/>
    <w:rsid w:val="00A86F51"/>
    <w:rsid w:val="00AA3A7F"/>
    <w:rsid w:val="00AA3DCD"/>
    <w:rsid w:val="00AA723B"/>
    <w:rsid w:val="00AB2E55"/>
    <w:rsid w:val="00AB48B7"/>
    <w:rsid w:val="00AB6173"/>
    <w:rsid w:val="00AC04C2"/>
    <w:rsid w:val="00AC3446"/>
    <w:rsid w:val="00AC4AE2"/>
    <w:rsid w:val="00AD05C7"/>
    <w:rsid w:val="00AD3EDF"/>
    <w:rsid w:val="00AD6B25"/>
    <w:rsid w:val="00AE1966"/>
    <w:rsid w:val="00AE43ED"/>
    <w:rsid w:val="00AE7306"/>
    <w:rsid w:val="00AE7CDA"/>
    <w:rsid w:val="00AF3931"/>
    <w:rsid w:val="00AF4AF3"/>
    <w:rsid w:val="00B02C79"/>
    <w:rsid w:val="00B0726F"/>
    <w:rsid w:val="00B073E6"/>
    <w:rsid w:val="00B1157C"/>
    <w:rsid w:val="00B1517B"/>
    <w:rsid w:val="00B23D76"/>
    <w:rsid w:val="00B3366C"/>
    <w:rsid w:val="00B3620B"/>
    <w:rsid w:val="00B3662B"/>
    <w:rsid w:val="00B36FEB"/>
    <w:rsid w:val="00B40433"/>
    <w:rsid w:val="00B41670"/>
    <w:rsid w:val="00B41ED4"/>
    <w:rsid w:val="00B51EE8"/>
    <w:rsid w:val="00B53C48"/>
    <w:rsid w:val="00B61004"/>
    <w:rsid w:val="00B614E0"/>
    <w:rsid w:val="00B646BF"/>
    <w:rsid w:val="00B75FC2"/>
    <w:rsid w:val="00B77897"/>
    <w:rsid w:val="00B8677D"/>
    <w:rsid w:val="00BA53B4"/>
    <w:rsid w:val="00BA56E5"/>
    <w:rsid w:val="00BA7EDE"/>
    <w:rsid w:val="00BB0174"/>
    <w:rsid w:val="00BC100F"/>
    <w:rsid w:val="00BC2458"/>
    <w:rsid w:val="00BC4A41"/>
    <w:rsid w:val="00BC5E85"/>
    <w:rsid w:val="00BD7263"/>
    <w:rsid w:val="00BE1A15"/>
    <w:rsid w:val="00BE4041"/>
    <w:rsid w:val="00BE6B62"/>
    <w:rsid w:val="00BF2C01"/>
    <w:rsid w:val="00C0202A"/>
    <w:rsid w:val="00C05C62"/>
    <w:rsid w:val="00C11DF0"/>
    <w:rsid w:val="00C13FF2"/>
    <w:rsid w:val="00C14822"/>
    <w:rsid w:val="00C15250"/>
    <w:rsid w:val="00C205D2"/>
    <w:rsid w:val="00C22DB8"/>
    <w:rsid w:val="00C26086"/>
    <w:rsid w:val="00C30E37"/>
    <w:rsid w:val="00C346D0"/>
    <w:rsid w:val="00C37CD0"/>
    <w:rsid w:val="00C40DE9"/>
    <w:rsid w:val="00C4119D"/>
    <w:rsid w:val="00C47C5E"/>
    <w:rsid w:val="00C5397A"/>
    <w:rsid w:val="00C5579D"/>
    <w:rsid w:val="00C60750"/>
    <w:rsid w:val="00C656E0"/>
    <w:rsid w:val="00C71A6A"/>
    <w:rsid w:val="00C7454F"/>
    <w:rsid w:val="00C76301"/>
    <w:rsid w:val="00C807D9"/>
    <w:rsid w:val="00C80C70"/>
    <w:rsid w:val="00C8299C"/>
    <w:rsid w:val="00C840F2"/>
    <w:rsid w:val="00C93879"/>
    <w:rsid w:val="00C97408"/>
    <w:rsid w:val="00C97D3A"/>
    <w:rsid w:val="00C97E2D"/>
    <w:rsid w:val="00CA2004"/>
    <w:rsid w:val="00CA217F"/>
    <w:rsid w:val="00CA6437"/>
    <w:rsid w:val="00CA6E47"/>
    <w:rsid w:val="00CA74A2"/>
    <w:rsid w:val="00CB1F8D"/>
    <w:rsid w:val="00CB29B5"/>
    <w:rsid w:val="00CB7CE3"/>
    <w:rsid w:val="00CC1463"/>
    <w:rsid w:val="00CD0977"/>
    <w:rsid w:val="00CD0CFB"/>
    <w:rsid w:val="00CD180E"/>
    <w:rsid w:val="00CD19F2"/>
    <w:rsid w:val="00CD4298"/>
    <w:rsid w:val="00CD5AC8"/>
    <w:rsid w:val="00CD6468"/>
    <w:rsid w:val="00CE06B1"/>
    <w:rsid w:val="00CF7E07"/>
    <w:rsid w:val="00D00BED"/>
    <w:rsid w:val="00D04081"/>
    <w:rsid w:val="00D113CF"/>
    <w:rsid w:val="00D117EE"/>
    <w:rsid w:val="00D13C58"/>
    <w:rsid w:val="00D14289"/>
    <w:rsid w:val="00D224A3"/>
    <w:rsid w:val="00D2663B"/>
    <w:rsid w:val="00D270CD"/>
    <w:rsid w:val="00D359F7"/>
    <w:rsid w:val="00D51E88"/>
    <w:rsid w:val="00D61F1C"/>
    <w:rsid w:val="00D6244D"/>
    <w:rsid w:val="00D62F01"/>
    <w:rsid w:val="00D62F44"/>
    <w:rsid w:val="00D64F3E"/>
    <w:rsid w:val="00D65B32"/>
    <w:rsid w:val="00D70C2E"/>
    <w:rsid w:val="00D75E74"/>
    <w:rsid w:val="00D762FC"/>
    <w:rsid w:val="00D9040B"/>
    <w:rsid w:val="00D9403D"/>
    <w:rsid w:val="00D97210"/>
    <w:rsid w:val="00DA125C"/>
    <w:rsid w:val="00DA2A98"/>
    <w:rsid w:val="00DA4BE5"/>
    <w:rsid w:val="00DA5E11"/>
    <w:rsid w:val="00DB13D1"/>
    <w:rsid w:val="00DC1110"/>
    <w:rsid w:val="00DC19EB"/>
    <w:rsid w:val="00DC3489"/>
    <w:rsid w:val="00DC374F"/>
    <w:rsid w:val="00DC376B"/>
    <w:rsid w:val="00DC6D05"/>
    <w:rsid w:val="00DE09E0"/>
    <w:rsid w:val="00DE0FD3"/>
    <w:rsid w:val="00DE649B"/>
    <w:rsid w:val="00DF25A8"/>
    <w:rsid w:val="00DF280F"/>
    <w:rsid w:val="00DF5BE6"/>
    <w:rsid w:val="00DF5E28"/>
    <w:rsid w:val="00DF6D52"/>
    <w:rsid w:val="00E051F4"/>
    <w:rsid w:val="00E06205"/>
    <w:rsid w:val="00E108DB"/>
    <w:rsid w:val="00E155CF"/>
    <w:rsid w:val="00E15C98"/>
    <w:rsid w:val="00E220C4"/>
    <w:rsid w:val="00E229DD"/>
    <w:rsid w:val="00E239C2"/>
    <w:rsid w:val="00E2520B"/>
    <w:rsid w:val="00E2564C"/>
    <w:rsid w:val="00E27003"/>
    <w:rsid w:val="00E319D3"/>
    <w:rsid w:val="00E32065"/>
    <w:rsid w:val="00E464A9"/>
    <w:rsid w:val="00E52A35"/>
    <w:rsid w:val="00E54579"/>
    <w:rsid w:val="00E547EA"/>
    <w:rsid w:val="00E64755"/>
    <w:rsid w:val="00E71A75"/>
    <w:rsid w:val="00E726D5"/>
    <w:rsid w:val="00E75D55"/>
    <w:rsid w:val="00E8228B"/>
    <w:rsid w:val="00E83162"/>
    <w:rsid w:val="00E86129"/>
    <w:rsid w:val="00E87C88"/>
    <w:rsid w:val="00E901C6"/>
    <w:rsid w:val="00EA2BD4"/>
    <w:rsid w:val="00EA3218"/>
    <w:rsid w:val="00EA5584"/>
    <w:rsid w:val="00EB3D1F"/>
    <w:rsid w:val="00EB468A"/>
    <w:rsid w:val="00EB6F77"/>
    <w:rsid w:val="00EB73A6"/>
    <w:rsid w:val="00EC33F7"/>
    <w:rsid w:val="00EC4199"/>
    <w:rsid w:val="00ED5830"/>
    <w:rsid w:val="00EE0E42"/>
    <w:rsid w:val="00EE586D"/>
    <w:rsid w:val="00EF0667"/>
    <w:rsid w:val="00EF0724"/>
    <w:rsid w:val="00EF130A"/>
    <w:rsid w:val="00EF1F3A"/>
    <w:rsid w:val="00EF5023"/>
    <w:rsid w:val="00EF6698"/>
    <w:rsid w:val="00F06B4D"/>
    <w:rsid w:val="00F10F2B"/>
    <w:rsid w:val="00F140F8"/>
    <w:rsid w:val="00F14104"/>
    <w:rsid w:val="00F30BF1"/>
    <w:rsid w:val="00F33A9C"/>
    <w:rsid w:val="00F355B9"/>
    <w:rsid w:val="00F36AD1"/>
    <w:rsid w:val="00F4182F"/>
    <w:rsid w:val="00F42769"/>
    <w:rsid w:val="00F42D69"/>
    <w:rsid w:val="00F470AC"/>
    <w:rsid w:val="00F518B1"/>
    <w:rsid w:val="00F5627E"/>
    <w:rsid w:val="00F571E5"/>
    <w:rsid w:val="00F66951"/>
    <w:rsid w:val="00F67619"/>
    <w:rsid w:val="00F67D3F"/>
    <w:rsid w:val="00F74BD0"/>
    <w:rsid w:val="00F82904"/>
    <w:rsid w:val="00F83767"/>
    <w:rsid w:val="00FA52E4"/>
    <w:rsid w:val="00FB399B"/>
    <w:rsid w:val="00FB7043"/>
    <w:rsid w:val="00FC4A4E"/>
    <w:rsid w:val="00FC5A4E"/>
    <w:rsid w:val="00FC6AF1"/>
    <w:rsid w:val="00FD4397"/>
    <w:rsid w:val="00FE3E59"/>
    <w:rsid w:val="00FE541B"/>
    <w:rsid w:val="00FF1269"/>
    <w:rsid w:val="00FF1A88"/>
    <w:rsid w:val="00FF1D08"/>
    <w:rsid w:val="00FF2005"/>
    <w:rsid w:val="00FF2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31C8"/>
  <w15:chartTrackingRefBased/>
  <w15:docId w15:val="{EA8477A6-96D5-2344-B94F-9FC1E7E0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41"/>
    <w:pPr>
      <w:ind w:left="720"/>
      <w:contextualSpacing/>
    </w:pPr>
  </w:style>
  <w:style w:type="character" w:styleId="CommentReference">
    <w:name w:val="annotation reference"/>
    <w:basedOn w:val="DefaultParagraphFont"/>
    <w:uiPriority w:val="99"/>
    <w:semiHidden/>
    <w:unhideWhenUsed/>
    <w:rsid w:val="001723B9"/>
    <w:rPr>
      <w:sz w:val="16"/>
      <w:szCs w:val="16"/>
    </w:rPr>
  </w:style>
  <w:style w:type="paragraph" w:styleId="CommentText">
    <w:name w:val="annotation text"/>
    <w:basedOn w:val="Normal"/>
    <w:link w:val="CommentTextChar"/>
    <w:uiPriority w:val="99"/>
    <w:semiHidden/>
    <w:unhideWhenUsed/>
    <w:rsid w:val="001723B9"/>
    <w:rPr>
      <w:sz w:val="20"/>
      <w:szCs w:val="20"/>
    </w:rPr>
  </w:style>
  <w:style w:type="character" w:customStyle="1" w:styleId="CommentTextChar">
    <w:name w:val="Comment Text Char"/>
    <w:basedOn w:val="DefaultParagraphFont"/>
    <w:link w:val="CommentText"/>
    <w:uiPriority w:val="99"/>
    <w:semiHidden/>
    <w:rsid w:val="001723B9"/>
    <w:rPr>
      <w:sz w:val="20"/>
      <w:szCs w:val="20"/>
    </w:rPr>
  </w:style>
  <w:style w:type="paragraph" w:styleId="CommentSubject">
    <w:name w:val="annotation subject"/>
    <w:basedOn w:val="CommentText"/>
    <w:next w:val="CommentText"/>
    <w:link w:val="CommentSubjectChar"/>
    <w:uiPriority w:val="99"/>
    <w:semiHidden/>
    <w:unhideWhenUsed/>
    <w:rsid w:val="001723B9"/>
    <w:rPr>
      <w:b/>
      <w:bCs/>
    </w:rPr>
  </w:style>
  <w:style w:type="character" w:customStyle="1" w:styleId="CommentSubjectChar">
    <w:name w:val="Comment Subject Char"/>
    <w:basedOn w:val="CommentTextChar"/>
    <w:link w:val="CommentSubject"/>
    <w:uiPriority w:val="99"/>
    <w:semiHidden/>
    <w:rsid w:val="001723B9"/>
    <w:rPr>
      <w:b/>
      <w:bCs/>
      <w:sz w:val="20"/>
      <w:szCs w:val="20"/>
    </w:rPr>
  </w:style>
  <w:style w:type="paragraph" w:styleId="BalloonText">
    <w:name w:val="Balloon Text"/>
    <w:basedOn w:val="Normal"/>
    <w:link w:val="BalloonTextChar"/>
    <w:uiPriority w:val="99"/>
    <w:semiHidden/>
    <w:unhideWhenUsed/>
    <w:rsid w:val="001723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B9"/>
    <w:rPr>
      <w:rFonts w:ascii="Times New Roman" w:hAnsi="Times New Roman" w:cs="Times New Roman"/>
      <w:sz w:val="18"/>
      <w:szCs w:val="18"/>
    </w:rPr>
  </w:style>
  <w:style w:type="paragraph" w:styleId="Revision">
    <w:name w:val="Revision"/>
    <w:hidden/>
    <w:uiPriority w:val="99"/>
    <w:semiHidden/>
    <w:rsid w:val="00394DE5"/>
  </w:style>
  <w:style w:type="paragraph" w:styleId="Header">
    <w:name w:val="header"/>
    <w:basedOn w:val="Normal"/>
    <w:link w:val="HeaderChar"/>
    <w:uiPriority w:val="99"/>
    <w:unhideWhenUsed/>
    <w:rsid w:val="00CE06B1"/>
    <w:pPr>
      <w:tabs>
        <w:tab w:val="center" w:pos="4680"/>
        <w:tab w:val="right" w:pos="9360"/>
      </w:tabs>
    </w:pPr>
  </w:style>
  <w:style w:type="character" w:customStyle="1" w:styleId="HeaderChar">
    <w:name w:val="Header Char"/>
    <w:basedOn w:val="DefaultParagraphFont"/>
    <w:link w:val="Header"/>
    <w:uiPriority w:val="99"/>
    <w:rsid w:val="00CE06B1"/>
  </w:style>
  <w:style w:type="paragraph" w:styleId="Footer">
    <w:name w:val="footer"/>
    <w:basedOn w:val="Normal"/>
    <w:link w:val="FooterChar"/>
    <w:uiPriority w:val="99"/>
    <w:unhideWhenUsed/>
    <w:rsid w:val="00CE06B1"/>
    <w:pPr>
      <w:tabs>
        <w:tab w:val="center" w:pos="4680"/>
        <w:tab w:val="right" w:pos="9360"/>
      </w:tabs>
    </w:pPr>
  </w:style>
  <w:style w:type="character" w:customStyle="1" w:styleId="FooterChar">
    <w:name w:val="Footer Char"/>
    <w:basedOn w:val="DefaultParagraphFont"/>
    <w:link w:val="Footer"/>
    <w:uiPriority w:val="99"/>
    <w:rsid w:val="00CE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4570">
      <w:bodyDiv w:val="1"/>
      <w:marLeft w:val="0"/>
      <w:marRight w:val="0"/>
      <w:marTop w:val="0"/>
      <w:marBottom w:val="0"/>
      <w:divBdr>
        <w:top w:val="none" w:sz="0" w:space="0" w:color="auto"/>
        <w:left w:val="none" w:sz="0" w:space="0" w:color="auto"/>
        <w:bottom w:val="none" w:sz="0" w:space="0" w:color="auto"/>
        <w:right w:val="none" w:sz="0" w:space="0" w:color="auto"/>
      </w:divBdr>
    </w:div>
    <w:div w:id="578946315">
      <w:bodyDiv w:val="1"/>
      <w:marLeft w:val="0"/>
      <w:marRight w:val="0"/>
      <w:marTop w:val="0"/>
      <w:marBottom w:val="0"/>
      <w:divBdr>
        <w:top w:val="none" w:sz="0" w:space="0" w:color="auto"/>
        <w:left w:val="none" w:sz="0" w:space="0" w:color="auto"/>
        <w:bottom w:val="none" w:sz="0" w:space="0" w:color="auto"/>
        <w:right w:val="none" w:sz="0" w:space="0" w:color="auto"/>
      </w:divBdr>
    </w:div>
    <w:div w:id="1434059720">
      <w:bodyDiv w:val="1"/>
      <w:marLeft w:val="0"/>
      <w:marRight w:val="0"/>
      <w:marTop w:val="0"/>
      <w:marBottom w:val="0"/>
      <w:divBdr>
        <w:top w:val="none" w:sz="0" w:space="0" w:color="auto"/>
        <w:left w:val="none" w:sz="0" w:space="0" w:color="auto"/>
        <w:bottom w:val="none" w:sz="0" w:space="0" w:color="auto"/>
        <w:right w:val="none" w:sz="0" w:space="0" w:color="auto"/>
      </w:divBdr>
    </w:div>
    <w:div w:id="173804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17253</Words>
  <Characters>98347</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Janis</dc:creator>
  <cp:keywords/>
  <dc:description/>
  <cp:lastModifiedBy>Derek Janis</cp:lastModifiedBy>
  <cp:revision>70</cp:revision>
  <cp:lastPrinted>2019-11-07T17:37:00Z</cp:lastPrinted>
  <dcterms:created xsi:type="dcterms:W3CDTF">2019-12-01T12:44:00Z</dcterms:created>
  <dcterms:modified xsi:type="dcterms:W3CDTF">2019-12-02T06:40:00Z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fb80561e-7f32-3dfa-9684-2ab4f257d363</vt:lpwstr>
  </property>
  <property fmtid="{D5CDD505-2E9C-101B-9397-08002B2CF9AE}" pid="4" name="Mendeley Citation Style_1">
    <vt:lpwstr>http://www.zotero.org/styles/apa</vt:lpwstr>
  </property>
</Properties>
</file>